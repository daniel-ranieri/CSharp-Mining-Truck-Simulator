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06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96"/>
        <w:gridCol w:w="8369"/>
      </w:tblGrid>
      <w:tr w:rsidR="00EC7FA8" w:rsidRPr="00E20BA3" w:rsidTr="00B127BA">
        <w:trPr>
          <w:trHeight w:val="1491"/>
        </w:trPr>
        <w:tc>
          <w:tcPr>
            <w:tcW w:w="1696" w:type="dxa"/>
            <w:shd w:val="clear" w:color="auto" w:fill="FFFFFF"/>
          </w:tcPr>
          <w:p w:rsidR="00EC7FA8" w:rsidRPr="00E20BA3" w:rsidRDefault="00EC7FA8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pacing w:val="-10"/>
                <w:sz w:val="24"/>
              </w:rPr>
            </w:pPr>
            <w:r w:rsidRPr="00E20BA3">
              <w:rPr>
                <w:rFonts w:eastAsia="Batang" w:hAnsi="Calibri"/>
                <w:b/>
                <w:color w:val="000000"/>
                <w:spacing w:val="-10"/>
                <w:sz w:val="24"/>
              </w:rPr>
              <w:t>Personal Details</w:t>
            </w:r>
          </w:p>
        </w:tc>
        <w:tc>
          <w:tcPr>
            <w:tcW w:w="8369" w:type="dxa"/>
            <w:shd w:val="clear" w:color="auto" w:fill="FFFFFF"/>
          </w:tcPr>
          <w:p w:rsidR="00EC7FA8" w:rsidRPr="00E20BA3" w:rsidRDefault="00EC7FA8" w:rsidP="00E20BA3">
            <w:pPr>
              <w:widowControl/>
              <w:tabs>
                <w:tab w:val="left" w:pos="2160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color w:val="000000"/>
                <w:sz w:val="24"/>
              </w:rPr>
            </w:pPr>
            <w:r w:rsidRPr="00E20BA3">
              <w:rPr>
                <w:rFonts w:eastAsia="Batang" w:hAnsi="Calibri"/>
                <w:color w:val="000000"/>
                <w:sz w:val="24"/>
              </w:rPr>
              <w:t>Daniel Ranieri</w:t>
            </w:r>
          </w:p>
          <w:p w:rsidR="00EC7FA8" w:rsidRPr="00E20BA3" w:rsidRDefault="00EC7FA8" w:rsidP="00E20BA3">
            <w:pPr>
              <w:widowControl/>
              <w:tabs>
                <w:tab w:val="left" w:pos="2160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color w:val="000000"/>
                <w:sz w:val="22"/>
              </w:rPr>
              <w:t xml:space="preserve">29 Fairbairn Rd         </w:t>
            </w:r>
            <w:r w:rsidRPr="00E20BA3">
              <w:rPr>
                <w:rFonts w:eastAsia="Batang" w:hAnsi="Calibri"/>
                <w:color w:val="000000"/>
                <w:sz w:val="22"/>
              </w:rPr>
              <w:tab/>
            </w:r>
            <w:r w:rsidRPr="00E20BA3">
              <w:rPr>
                <w:rFonts w:eastAsia="Batang" w:hAnsi="Calibri"/>
                <w:color w:val="000000"/>
                <w:sz w:val="22"/>
              </w:rPr>
              <w:tab/>
            </w:r>
            <w:r w:rsidRPr="00E20BA3">
              <w:rPr>
                <w:rFonts w:eastAsia="Batang" w:hAnsi="Calibri"/>
                <w:color w:val="000000"/>
                <w:sz w:val="22"/>
              </w:rPr>
              <w:tab/>
            </w:r>
          </w:p>
          <w:p w:rsidR="00EC7FA8" w:rsidRPr="00E20BA3" w:rsidRDefault="00EC7FA8" w:rsidP="00E20BA3">
            <w:pPr>
              <w:widowControl/>
              <w:tabs>
                <w:tab w:val="left" w:pos="2160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color w:val="000000"/>
                <w:sz w:val="22"/>
              </w:rPr>
            </w:pPr>
            <w:proofErr w:type="spellStart"/>
            <w:r w:rsidRPr="00E20BA3">
              <w:rPr>
                <w:rFonts w:eastAsia="Batang" w:hAnsi="Calibri"/>
                <w:color w:val="000000"/>
                <w:sz w:val="22"/>
              </w:rPr>
              <w:t>C</w:t>
            </w:r>
            <w:r w:rsidR="00777767" w:rsidRPr="00E20BA3">
              <w:rPr>
                <w:rFonts w:eastAsia="Batang" w:hAnsi="Calibri"/>
                <w:color w:val="000000"/>
                <w:sz w:val="22"/>
              </w:rPr>
              <w:t>oogee</w:t>
            </w:r>
            <w:proofErr w:type="spellEnd"/>
            <w:r w:rsidRPr="00E20BA3">
              <w:rPr>
                <w:rFonts w:eastAsia="Batang" w:hAnsi="Calibri"/>
                <w:color w:val="000000"/>
                <w:sz w:val="22"/>
              </w:rPr>
              <w:t>,  WA,  6166</w:t>
            </w:r>
            <w:r w:rsidRPr="00E20BA3">
              <w:rPr>
                <w:rFonts w:eastAsia="Batang" w:hAnsi="Calibri"/>
                <w:color w:val="000000"/>
                <w:sz w:val="22"/>
              </w:rPr>
              <w:tab/>
            </w:r>
          </w:p>
          <w:p w:rsidR="00EC7FA8" w:rsidRPr="00E20BA3" w:rsidRDefault="00EC7FA8" w:rsidP="00E20BA3">
            <w:pPr>
              <w:widowControl/>
              <w:tabs>
                <w:tab w:val="left" w:pos="856"/>
                <w:tab w:val="left" w:pos="2189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color w:val="000000"/>
                <w:sz w:val="22"/>
              </w:rPr>
              <w:t xml:space="preserve">Phone:   (08) 9418 6960 </w:t>
            </w:r>
          </w:p>
          <w:p w:rsidR="00EC7FA8" w:rsidRPr="00E20BA3" w:rsidRDefault="00EC7FA8" w:rsidP="00E20BA3">
            <w:pPr>
              <w:widowControl/>
              <w:tabs>
                <w:tab w:val="left" w:pos="856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color w:val="000000"/>
                <w:sz w:val="22"/>
              </w:rPr>
              <w:t xml:space="preserve">Mob:   </w:t>
            </w:r>
            <w:r w:rsidR="00777767" w:rsidRPr="00E20BA3">
              <w:rPr>
                <w:rFonts w:eastAsia="Batang" w:hAnsi="Calibri"/>
                <w:color w:val="000000"/>
                <w:sz w:val="22"/>
              </w:rPr>
              <w:tab/>
            </w:r>
            <w:r w:rsidRPr="00E20BA3">
              <w:rPr>
                <w:rFonts w:eastAsia="Batang" w:hAnsi="Calibri"/>
                <w:color w:val="000000"/>
                <w:sz w:val="22"/>
              </w:rPr>
              <w:t xml:space="preserve">0412196953   </w:t>
            </w:r>
          </w:p>
          <w:p w:rsidR="00EC7FA8" w:rsidRPr="00E20BA3" w:rsidRDefault="00EC7FA8" w:rsidP="00E20BA3">
            <w:pPr>
              <w:widowControl/>
              <w:tabs>
                <w:tab w:val="left" w:pos="856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color w:val="000000"/>
                <w:sz w:val="22"/>
              </w:rPr>
              <w:t xml:space="preserve">E-mail:   </w:t>
            </w:r>
            <w:r w:rsidR="00777767" w:rsidRPr="00E20BA3">
              <w:rPr>
                <w:rFonts w:eastAsia="Batang" w:hAnsi="Calibri"/>
                <w:color w:val="000000"/>
                <w:sz w:val="22"/>
              </w:rPr>
              <w:tab/>
              <w:t>daniel.ranieri12@hotmail.com</w:t>
            </w:r>
          </w:p>
          <w:p w:rsidR="00777767" w:rsidRPr="00E20BA3" w:rsidRDefault="00777767" w:rsidP="00E20BA3">
            <w:pPr>
              <w:widowControl/>
              <w:tabs>
                <w:tab w:val="left" w:pos="856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color w:val="000000"/>
                <w:sz w:val="22"/>
              </w:rPr>
            </w:pPr>
          </w:p>
        </w:tc>
      </w:tr>
      <w:tr w:rsidR="0099777E" w:rsidRPr="00E20BA3" w:rsidTr="00B127BA">
        <w:trPr>
          <w:trHeight w:val="1491"/>
        </w:trPr>
        <w:tc>
          <w:tcPr>
            <w:tcW w:w="1696" w:type="dxa"/>
            <w:shd w:val="clear" w:color="auto" w:fill="FFFFFF"/>
          </w:tcPr>
          <w:p w:rsidR="0099777E" w:rsidRPr="00E20BA3" w:rsidRDefault="00777767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pacing w:val="-10"/>
                <w:sz w:val="24"/>
              </w:rPr>
            </w:pPr>
            <w:r w:rsidRPr="00E20BA3">
              <w:rPr>
                <w:rFonts w:eastAsia="Batang" w:hAnsi="Calibri"/>
                <w:b/>
                <w:color w:val="000000"/>
                <w:spacing w:val="-10"/>
                <w:sz w:val="24"/>
              </w:rPr>
              <w:t>Employment</w:t>
            </w:r>
            <w:r w:rsidR="0099777E" w:rsidRPr="00E20BA3">
              <w:rPr>
                <w:rFonts w:eastAsia="Batang" w:hAnsi="Calibri"/>
                <w:b/>
                <w:color w:val="000000"/>
                <w:spacing w:val="-10"/>
                <w:sz w:val="24"/>
              </w:rPr>
              <w:t xml:space="preserve"> Goal</w:t>
            </w:r>
          </w:p>
        </w:tc>
        <w:tc>
          <w:tcPr>
            <w:tcW w:w="8369" w:type="dxa"/>
            <w:shd w:val="clear" w:color="auto" w:fill="FFFFFF"/>
          </w:tcPr>
          <w:p w:rsidR="00153C8D" w:rsidRDefault="00153C8D" w:rsidP="00E20BA3">
            <w:pPr>
              <w:widowControl/>
              <w:tabs>
                <w:tab w:val="left" w:pos="2160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color w:val="000000"/>
                <w:sz w:val="22"/>
              </w:rPr>
            </w:pPr>
            <w:r>
              <w:rPr>
                <w:rFonts w:eastAsia="Batang" w:hAnsi="Calibri"/>
                <w:color w:val="000000"/>
                <w:sz w:val="22"/>
              </w:rPr>
              <w:t xml:space="preserve">To achieve full time work </w:t>
            </w:r>
            <w:r w:rsidR="00777767" w:rsidRPr="00E20BA3">
              <w:rPr>
                <w:rFonts w:eastAsia="Batang" w:hAnsi="Calibri"/>
                <w:color w:val="000000"/>
                <w:sz w:val="22"/>
              </w:rPr>
              <w:t xml:space="preserve"> in an </w:t>
            </w:r>
            <w:r>
              <w:rPr>
                <w:rFonts w:eastAsia="Batang" w:hAnsi="Calibri"/>
                <w:color w:val="000000"/>
                <w:sz w:val="22"/>
              </w:rPr>
              <w:t xml:space="preserve">office based </w:t>
            </w:r>
            <w:r w:rsidR="00777767" w:rsidRPr="00E20BA3">
              <w:rPr>
                <w:rFonts w:eastAsia="Batang" w:hAnsi="Calibri"/>
                <w:color w:val="000000"/>
                <w:sz w:val="22"/>
              </w:rPr>
              <w:t>environment which</w:t>
            </w:r>
            <w:r>
              <w:rPr>
                <w:rFonts w:eastAsia="Batang" w:hAnsi="Calibri"/>
                <w:color w:val="000000"/>
                <w:sz w:val="22"/>
              </w:rPr>
              <w:t>:</w:t>
            </w:r>
          </w:p>
          <w:p w:rsidR="00153C8D" w:rsidRDefault="00153C8D" w:rsidP="00742132">
            <w:pPr>
              <w:pStyle w:val="ListParagraph"/>
            </w:pPr>
            <w:r>
              <w:t>R</w:t>
            </w:r>
            <w:r w:rsidR="00777767" w:rsidRPr="00E20BA3">
              <w:t xml:space="preserve">ewards hard work and </w:t>
            </w:r>
            <w:r w:rsidR="00293BBD" w:rsidRPr="00E20BA3">
              <w:t>initiative</w:t>
            </w:r>
          </w:p>
          <w:p w:rsidR="00153C8D" w:rsidRDefault="00153C8D" w:rsidP="00742132">
            <w:pPr>
              <w:pStyle w:val="ListParagraph"/>
            </w:pPr>
            <w:r>
              <w:t xml:space="preserve">Provides </w:t>
            </w:r>
            <w:r w:rsidR="00293BBD" w:rsidRPr="00E20BA3">
              <w:t xml:space="preserve">a variety of roles </w:t>
            </w:r>
            <w:r>
              <w:t xml:space="preserve">which allows </w:t>
            </w:r>
            <w:r w:rsidR="00293BBD" w:rsidRPr="00E20BA3">
              <w:t xml:space="preserve"> me to develop my skill</w:t>
            </w:r>
            <w:r>
              <w:t>s</w:t>
            </w:r>
          </w:p>
          <w:p w:rsidR="004A09EF" w:rsidRPr="00B54F4B" w:rsidRDefault="00153C8D" w:rsidP="00B54F4B">
            <w:pPr>
              <w:pStyle w:val="ListParagraph"/>
            </w:pPr>
            <w:r>
              <w:t>P</w:t>
            </w:r>
            <w:r w:rsidR="00293BBD" w:rsidRPr="00E20BA3">
              <w:t>rovide</w:t>
            </w:r>
            <w:r>
              <w:t>s</w:t>
            </w:r>
            <w:r w:rsidR="00293BBD" w:rsidRPr="00E20BA3">
              <w:t xml:space="preserve"> me with career pathways.</w:t>
            </w:r>
          </w:p>
        </w:tc>
      </w:tr>
      <w:tr w:rsidR="0099777E" w:rsidRPr="00E20BA3" w:rsidTr="00B127BA">
        <w:trPr>
          <w:trHeight w:val="3904"/>
        </w:trPr>
        <w:tc>
          <w:tcPr>
            <w:tcW w:w="1696" w:type="dxa"/>
            <w:shd w:val="clear" w:color="auto" w:fill="FFFFFF"/>
          </w:tcPr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pacing w:val="-10"/>
                <w:sz w:val="24"/>
              </w:rPr>
            </w:pPr>
            <w:r w:rsidRPr="00E20BA3">
              <w:rPr>
                <w:rFonts w:eastAsia="Batang" w:hAnsi="Calibri"/>
                <w:b/>
                <w:color w:val="000000"/>
                <w:spacing w:val="-10"/>
                <w:sz w:val="24"/>
              </w:rPr>
              <w:t>About Myself</w:t>
            </w:r>
          </w:p>
        </w:tc>
        <w:tc>
          <w:tcPr>
            <w:tcW w:w="8369" w:type="dxa"/>
            <w:shd w:val="clear" w:color="auto" w:fill="FFFFFF"/>
          </w:tcPr>
          <w:p w:rsidR="004A09EF" w:rsidRDefault="0099777E" w:rsidP="00E20BA3">
            <w:pPr>
              <w:widowControl/>
              <w:tabs>
                <w:tab w:val="left" w:pos="2160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color w:val="000000"/>
                <w:sz w:val="22"/>
              </w:rPr>
              <w:t>I completed year 12 in 2012</w:t>
            </w:r>
            <w:r w:rsidR="006B2F7A" w:rsidRPr="00E20BA3">
              <w:rPr>
                <w:rFonts w:eastAsia="Batang" w:hAnsi="Calibri"/>
                <w:color w:val="000000"/>
                <w:sz w:val="22"/>
              </w:rPr>
              <w:t xml:space="preserve"> at Seton Catholic College</w:t>
            </w:r>
            <w:r w:rsidRPr="00E20BA3">
              <w:rPr>
                <w:rFonts w:eastAsia="Batang" w:hAnsi="Calibri"/>
                <w:color w:val="000000"/>
                <w:sz w:val="22"/>
              </w:rPr>
              <w:t xml:space="preserve">. </w:t>
            </w:r>
            <w:r w:rsidR="004A09EF" w:rsidRPr="00E20BA3">
              <w:rPr>
                <w:rFonts w:eastAsia="Batang" w:hAnsi="Calibri"/>
                <w:color w:val="000000"/>
                <w:sz w:val="22"/>
              </w:rPr>
              <w:t xml:space="preserve">As a child and in my early teenage years, I was always </w:t>
            </w:r>
            <w:r w:rsidR="004A09EF">
              <w:rPr>
                <w:rFonts w:eastAsia="Batang" w:hAnsi="Calibri"/>
                <w:color w:val="000000"/>
                <w:sz w:val="22"/>
              </w:rPr>
              <w:t>interested in</w:t>
            </w:r>
            <w:r w:rsidR="004A09EF" w:rsidRPr="00E20BA3">
              <w:rPr>
                <w:rFonts w:eastAsia="Batang" w:hAnsi="Calibri"/>
                <w:color w:val="000000"/>
                <w:sz w:val="22"/>
              </w:rPr>
              <w:t xml:space="preserve"> computing and technology.</w:t>
            </w:r>
            <w:r w:rsidR="004A09EF">
              <w:rPr>
                <w:rFonts w:eastAsia="Batang" w:hAnsi="Calibri"/>
                <w:color w:val="000000"/>
                <w:sz w:val="22"/>
              </w:rPr>
              <w:t xml:space="preserve"> To pursue this interest </w:t>
            </w:r>
            <w:r w:rsidRPr="00E20BA3">
              <w:rPr>
                <w:rFonts w:eastAsia="Batang" w:hAnsi="Calibri"/>
                <w:color w:val="000000"/>
                <w:sz w:val="22"/>
              </w:rPr>
              <w:t>I completed a certificate in I</w:t>
            </w:r>
            <w:r w:rsidR="004A09EF">
              <w:rPr>
                <w:rFonts w:eastAsia="Batang" w:hAnsi="Calibri"/>
                <w:color w:val="000000"/>
                <w:sz w:val="22"/>
              </w:rPr>
              <w:t xml:space="preserve">nformation </w:t>
            </w:r>
            <w:r w:rsidR="00742132">
              <w:rPr>
                <w:rFonts w:eastAsia="Batang" w:hAnsi="Calibri"/>
                <w:color w:val="000000"/>
                <w:sz w:val="22"/>
              </w:rPr>
              <w:t>Technology</w:t>
            </w:r>
            <w:r w:rsidR="00DC2366">
              <w:rPr>
                <w:rFonts w:eastAsia="Batang" w:hAnsi="Calibri"/>
                <w:color w:val="000000"/>
                <w:sz w:val="22"/>
              </w:rPr>
              <w:t xml:space="preserve"> </w:t>
            </w:r>
            <w:r w:rsidR="004A09EF">
              <w:rPr>
                <w:rFonts w:eastAsia="Batang" w:hAnsi="Calibri"/>
                <w:color w:val="000000"/>
                <w:sz w:val="22"/>
              </w:rPr>
              <w:t>in</w:t>
            </w:r>
            <w:r w:rsidRPr="00E20BA3">
              <w:rPr>
                <w:rFonts w:eastAsia="Batang" w:hAnsi="Calibri"/>
                <w:color w:val="000000"/>
                <w:sz w:val="22"/>
              </w:rPr>
              <w:t xml:space="preserve"> 2013. </w:t>
            </w:r>
          </w:p>
          <w:p w:rsidR="004A09EF" w:rsidRDefault="004A09EF" w:rsidP="00E20BA3">
            <w:pPr>
              <w:widowControl/>
              <w:tabs>
                <w:tab w:val="left" w:pos="2160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color w:val="000000"/>
                <w:sz w:val="22"/>
              </w:rPr>
            </w:pPr>
          </w:p>
          <w:p w:rsidR="0099777E" w:rsidRDefault="004A09EF" w:rsidP="00E555B2">
            <w:pPr>
              <w:widowControl/>
              <w:tabs>
                <w:tab w:val="left" w:pos="2160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color w:val="000000"/>
                <w:sz w:val="22"/>
              </w:rPr>
              <w:t>I</w:t>
            </w:r>
            <w:r>
              <w:rPr>
                <w:rFonts w:eastAsia="Batang" w:hAnsi="Calibri"/>
                <w:color w:val="000000"/>
                <w:sz w:val="22"/>
              </w:rPr>
              <w:t>n June 2013</w:t>
            </w:r>
            <w:r w:rsidR="00DC2366">
              <w:rPr>
                <w:rFonts w:eastAsia="Batang" w:hAnsi="Calibri"/>
                <w:color w:val="000000"/>
                <w:sz w:val="22"/>
              </w:rPr>
              <w:t xml:space="preserve">, </w:t>
            </w:r>
            <w:r w:rsidR="00673136">
              <w:rPr>
                <w:rFonts w:eastAsia="Batang" w:hAnsi="Calibri"/>
                <w:color w:val="000000"/>
                <w:sz w:val="22"/>
              </w:rPr>
              <w:t xml:space="preserve">I </w:t>
            </w:r>
            <w:r w:rsidRPr="00E20BA3">
              <w:rPr>
                <w:rFonts w:eastAsia="Batang" w:hAnsi="Calibri"/>
                <w:color w:val="000000"/>
                <w:sz w:val="22"/>
              </w:rPr>
              <w:t xml:space="preserve">was offered a job as a surveyor's assistant. I </w:t>
            </w:r>
            <w:r w:rsidR="00E555B2">
              <w:rPr>
                <w:rFonts w:eastAsia="Batang" w:hAnsi="Calibri"/>
                <w:color w:val="000000"/>
                <w:sz w:val="22"/>
              </w:rPr>
              <w:t>completed</w:t>
            </w:r>
            <w:r w:rsidR="005963D1">
              <w:rPr>
                <w:rFonts w:eastAsia="Batang" w:hAnsi="Calibri"/>
                <w:color w:val="000000"/>
                <w:sz w:val="22"/>
              </w:rPr>
              <w:t xml:space="preserve"> </w:t>
            </w:r>
            <w:r w:rsidR="00673136">
              <w:rPr>
                <w:rFonts w:eastAsia="Batang" w:hAnsi="Calibri"/>
                <w:color w:val="000000"/>
                <w:sz w:val="22"/>
              </w:rPr>
              <w:t>in the C</w:t>
            </w:r>
            <w:r w:rsidRPr="00E20BA3">
              <w:rPr>
                <w:rFonts w:eastAsia="Batang" w:hAnsi="Calibri"/>
                <w:color w:val="000000"/>
                <w:sz w:val="22"/>
              </w:rPr>
              <w:t xml:space="preserve">ertificate II and III in </w:t>
            </w:r>
            <w:r w:rsidR="00673136" w:rsidRPr="00E20BA3">
              <w:rPr>
                <w:rFonts w:eastAsia="Batang" w:hAnsi="Calibri"/>
                <w:color w:val="000000"/>
                <w:sz w:val="22"/>
              </w:rPr>
              <w:t xml:space="preserve">Surveying and Spatial </w:t>
            </w:r>
            <w:r w:rsidR="00673136">
              <w:rPr>
                <w:rFonts w:eastAsia="Batang" w:hAnsi="Calibri"/>
                <w:color w:val="000000"/>
                <w:sz w:val="22"/>
              </w:rPr>
              <w:t>T</w:t>
            </w:r>
            <w:r w:rsidR="00673136" w:rsidRPr="00E20BA3">
              <w:rPr>
                <w:rFonts w:eastAsia="Batang" w:hAnsi="Calibri"/>
                <w:color w:val="000000"/>
                <w:sz w:val="22"/>
              </w:rPr>
              <w:t xml:space="preserve">echnologies </w:t>
            </w:r>
            <w:r w:rsidR="00E555B2">
              <w:rPr>
                <w:rFonts w:eastAsia="Batang" w:hAnsi="Calibri"/>
                <w:color w:val="000000"/>
                <w:sz w:val="22"/>
              </w:rPr>
              <w:t>surveying.</w:t>
            </w:r>
          </w:p>
          <w:p w:rsidR="00E555B2" w:rsidRPr="00E555B2" w:rsidRDefault="00E555B2" w:rsidP="00E555B2">
            <w:pPr>
              <w:widowControl/>
              <w:tabs>
                <w:tab w:val="left" w:pos="2160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color w:val="000000"/>
                <w:sz w:val="22"/>
              </w:rPr>
            </w:pPr>
          </w:p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color w:val="000000"/>
                <w:sz w:val="22"/>
              </w:rPr>
              <w:t>I believe I am an enthusiastic and motivated worker who is always keen to learn new things and work towards my goals. I enjoy working with a team as well as on my own. I have developed high level communication skills and problem solving skills on the job.</w:t>
            </w:r>
          </w:p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</w:p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z w:val="22"/>
              </w:rPr>
            </w:pPr>
            <w:r w:rsidRPr="00E20BA3">
              <w:rPr>
                <w:rFonts w:eastAsia="Batang" w:hAnsi="Calibri"/>
                <w:b/>
                <w:color w:val="000000"/>
                <w:sz w:val="22"/>
              </w:rPr>
              <w:t xml:space="preserve">I have a C class driver's </w:t>
            </w:r>
            <w:r w:rsidR="00F16306" w:rsidRPr="00E20BA3">
              <w:rPr>
                <w:rFonts w:eastAsia="Batang" w:hAnsi="Calibri"/>
                <w:b/>
                <w:color w:val="000000"/>
                <w:sz w:val="22"/>
              </w:rPr>
              <w:t>license</w:t>
            </w:r>
            <w:r w:rsidRPr="00E20BA3">
              <w:rPr>
                <w:rFonts w:eastAsia="Batang" w:hAnsi="Calibri"/>
                <w:b/>
                <w:color w:val="000000"/>
                <w:sz w:val="22"/>
              </w:rPr>
              <w:t xml:space="preserve"> and have my own car.</w:t>
            </w:r>
          </w:p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z w:val="22"/>
              </w:rPr>
            </w:pPr>
          </w:p>
        </w:tc>
      </w:tr>
      <w:tr w:rsidR="0099777E" w:rsidRPr="00E20BA3" w:rsidTr="00B127BA">
        <w:trPr>
          <w:trHeight w:val="2550"/>
        </w:trPr>
        <w:tc>
          <w:tcPr>
            <w:tcW w:w="1696" w:type="dxa"/>
            <w:shd w:val="clear" w:color="auto" w:fill="FFFFFF"/>
          </w:tcPr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pacing w:val="-10"/>
                <w:sz w:val="24"/>
              </w:rPr>
            </w:pPr>
            <w:r w:rsidRPr="00E20BA3">
              <w:rPr>
                <w:rFonts w:eastAsia="Batang" w:hAnsi="Calibri"/>
                <w:b/>
                <w:color w:val="000000"/>
                <w:spacing w:val="-10"/>
                <w:sz w:val="24"/>
              </w:rPr>
              <w:t>Education</w:t>
            </w:r>
          </w:p>
        </w:tc>
        <w:tc>
          <w:tcPr>
            <w:tcW w:w="8369" w:type="dxa"/>
            <w:shd w:val="clear" w:color="auto" w:fill="FFFFFF"/>
          </w:tcPr>
          <w:p w:rsidR="0099777E" w:rsidRPr="00E20BA3" w:rsidRDefault="0099777E" w:rsidP="00E20BA3">
            <w:pPr>
              <w:widowControl/>
              <w:tabs>
                <w:tab w:val="left" w:pos="2160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b/>
                <w:color w:val="000000"/>
                <w:sz w:val="22"/>
              </w:rPr>
            </w:pPr>
            <w:r w:rsidRPr="00E20BA3">
              <w:rPr>
                <w:rFonts w:eastAsia="Batang" w:hAnsi="Calibri"/>
                <w:b/>
                <w:color w:val="000000"/>
                <w:sz w:val="22"/>
              </w:rPr>
              <w:t>Seton Catholic College - 2008-2012</w:t>
            </w:r>
          </w:p>
          <w:p w:rsidR="0099777E" w:rsidRPr="00E20BA3" w:rsidRDefault="0099777E" w:rsidP="00E20BA3">
            <w:pPr>
              <w:widowControl/>
              <w:wordWrap/>
              <w:jc w:val="left"/>
              <w:rPr>
                <w:rFonts w:ascii="Arial" w:eastAsia="Batang" w:hAnsi="Arial"/>
                <w:color w:val="000000"/>
                <w:sz w:val="22"/>
              </w:rPr>
            </w:pPr>
          </w:p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z w:val="22"/>
              </w:rPr>
            </w:pPr>
            <w:r w:rsidRPr="00E20BA3">
              <w:rPr>
                <w:rFonts w:eastAsia="Batang" w:hAnsi="Calibri"/>
                <w:b/>
                <w:color w:val="000000"/>
                <w:sz w:val="22"/>
              </w:rPr>
              <w:t>Challenger Institute of Technology - 2013</w:t>
            </w:r>
          </w:p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  <w:shd w:val="clear" w:color="000000" w:fill="FFFF00"/>
              </w:rPr>
            </w:pPr>
            <w:r w:rsidRPr="00E20BA3">
              <w:rPr>
                <w:rFonts w:eastAsia="Batang" w:hAnsi="Calibri"/>
                <w:color w:val="000000"/>
                <w:sz w:val="22"/>
              </w:rPr>
              <w:t>Certificate III Information, Digital Media And Technology.</w:t>
            </w:r>
          </w:p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  <w:shd w:val="clear" w:color="000000" w:fill="FFFF00"/>
              </w:rPr>
            </w:pPr>
          </w:p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z w:val="22"/>
              </w:rPr>
            </w:pPr>
            <w:r w:rsidRPr="00E20BA3">
              <w:rPr>
                <w:rFonts w:eastAsia="Batang" w:hAnsi="Calibri"/>
                <w:b/>
                <w:color w:val="000000"/>
                <w:sz w:val="22"/>
              </w:rPr>
              <w:t>Central Institute of Technology- 2013</w:t>
            </w:r>
          </w:p>
          <w:p w:rsidR="0099777E" w:rsidRPr="00E20BA3" w:rsidRDefault="0099777E" w:rsidP="00E20BA3">
            <w:pPr>
              <w:widowControl/>
              <w:tabs>
                <w:tab w:val="left" w:pos="360"/>
                <w:tab w:val="left" w:pos="1935"/>
              </w:tabs>
              <w:wordWrap/>
              <w:ind w:right="245"/>
              <w:rPr>
                <w:rFonts w:eastAsia="Batang" w:hAnsi="Calibri"/>
                <w:color w:val="000000"/>
                <w:spacing w:val="-5"/>
                <w:sz w:val="22"/>
              </w:rPr>
            </w:pPr>
            <w:r w:rsidRPr="00E20BA3">
              <w:rPr>
                <w:rFonts w:eastAsia="Batang" w:hAnsi="Calibri"/>
                <w:color w:val="000000"/>
                <w:spacing w:val="-5"/>
                <w:sz w:val="22"/>
              </w:rPr>
              <w:t>Certificate II in Surveying and Spatial Information Services.</w:t>
            </w:r>
          </w:p>
          <w:p w:rsidR="0099777E" w:rsidRPr="00E20BA3" w:rsidRDefault="0099777E" w:rsidP="00E20BA3">
            <w:pPr>
              <w:widowControl/>
              <w:tabs>
                <w:tab w:val="left" w:pos="360"/>
                <w:tab w:val="left" w:pos="1935"/>
              </w:tabs>
              <w:wordWrap/>
              <w:ind w:right="245"/>
              <w:rPr>
                <w:rFonts w:eastAsia="Batang" w:hAnsi="Calibri"/>
                <w:color w:val="000000"/>
                <w:spacing w:val="-5"/>
                <w:sz w:val="22"/>
              </w:rPr>
            </w:pPr>
          </w:p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z w:val="22"/>
              </w:rPr>
            </w:pPr>
            <w:r w:rsidRPr="00E20BA3">
              <w:rPr>
                <w:rFonts w:eastAsia="Batang" w:hAnsi="Calibri"/>
                <w:b/>
                <w:color w:val="000000"/>
                <w:sz w:val="22"/>
              </w:rPr>
              <w:t>Central Institute of Technology- 2014</w:t>
            </w:r>
          </w:p>
          <w:p w:rsidR="0099777E" w:rsidRDefault="0099777E" w:rsidP="00CD68E1">
            <w:pPr>
              <w:widowControl/>
              <w:tabs>
                <w:tab w:val="left" w:pos="360"/>
                <w:tab w:val="left" w:pos="1935"/>
              </w:tabs>
              <w:wordWrap/>
              <w:ind w:right="245"/>
              <w:rPr>
                <w:rFonts w:eastAsia="Batang" w:hAnsi="Calibri"/>
                <w:color w:val="000000"/>
                <w:spacing w:val="-5"/>
                <w:sz w:val="22"/>
              </w:rPr>
            </w:pPr>
            <w:r w:rsidRPr="00E20BA3">
              <w:rPr>
                <w:rFonts w:eastAsia="Batang" w:hAnsi="Calibri"/>
                <w:color w:val="000000"/>
                <w:spacing w:val="-5"/>
                <w:sz w:val="22"/>
              </w:rPr>
              <w:t>Certificate III in Surveying and Spatial Information Services.</w:t>
            </w:r>
          </w:p>
          <w:p w:rsidR="00CD68E1" w:rsidRDefault="00CD68E1" w:rsidP="00CD68E1">
            <w:pPr>
              <w:widowControl/>
              <w:tabs>
                <w:tab w:val="left" w:pos="360"/>
                <w:tab w:val="left" w:pos="1935"/>
              </w:tabs>
              <w:wordWrap/>
              <w:ind w:right="245"/>
              <w:rPr>
                <w:rFonts w:eastAsia="Batang" w:hAnsi="Calibri"/>
                <w:color w:val="000000"/>
                <w:spacing w:val="-5"/>
                <w:sz w:val="22"/>
              </w:rPr>
            </w:pPr>
          </w:p>
          <w:p w:rsidR="00CD68E1" w:rsidRDefault="00DC2366" w:rsidP="00CD68E1">
            <w:pPr>
              <w:widowControl/>
              <w:tabs>
                <w:tab w:val="left" w:pos="360"/>
                <w:tab w:val="left" w:pos="1935"/>
              </w:tabs>
              <w:wordWrap/>
              <w:ind w:right="245"/>
              <w:rPr>
                <w:rFonts w:eastAsia="Batang" w:hAnsi="Calibri"/>
                <w:b/>
                <w:color w:val="000000"/>
                <w:spacing w:val="-5"/>
                <w:sz w:val="22"/>
              </w:rPr>
            </w:pPr>
            <w:r>
              <w:rPr>
                <w:rFonts w:eastAsia="Batang" w:hAnsi="Calibri"/>
                <w:b/>
                <w:color w:val="000000"/>
                <w:spacing w:val="-5"/>
                <w:sz w:val="22"/>
              </w:rPr>
              <w:t xml:space="preserve">Polytechnic West </w:t>
            </w:r>
            <w:proofErr w:type="spellStart"/>
            <w:r>
              <w:rPr>
                <w:rFonts w:eastAsia="Batang" w:hAnsi="Calibri"/>
                <w:b/>
                <w:color w:val="000000"/>
                <w:spacing w:val="-5"/>
                <w:sz w:val="22"/>
              </w:rPr>
              <w:t>Tafe</w:t>
            </w:r>
            <w:proofErr w:type="spellEnd"/>
            <w:r>
              <w:rPr>
                <w:rFonts w:eastAsia="Batang" w:hAnsi="Calibri"/>
                <w:b/>
                <w:color w:val="000000"/>
                <w:spacing w:val="-5"/>
                <w:sz w:val="22"/>
              </w:rPr>
              <w:t xml:space="preserve"> – Presently</w:t>
            </w:r>
          </w:p>
          <w:p w:rsidR="00CD68E1" w:rsidRDefault="00DC2366" w:rsidP="00E555B2">
            <w:pPr>
              <w:widowControl/>
              <w:tabs>
                <w:tab w:val="left" w:pos="360"/>
                <w:tab w:val="left" w:pos="1935"/>
              </w:tabs>
              <w:wordWrap/>
              <w:ind w:right="245"/>
              <w:rPr>
                <w:rFonts w:eastAsia="Batang" w:hAnsi="Calibri"/>
                <w:color w:val="000000"/>
                <w:spacing w:val="-5"/>
                <w:sz w:val="22"/>
              </w:rPr>
            </w:pPr>
            <w:r>
              <w:rPr>
                <w:rFonts w:eastAsia="Batang" w:hAnsi="Calibri"/>
                <w:color w:val="000000"/>
                <w:spacing w:val="-5"/>
                <w:sz w:val="22"/>
              </w:rPr>
              <w:t>Diploma in Software Development.</w:t>
            </w:r>
          </w:p>
          <w:p w:rsidR="00E555B2" w:rsidRPr="00CD68E1" w:rsidRDefault="00E555B2" w:rsidP="00E555B2">
            <w:pPr>
              <w:widowControl/>
              <w:tabs>
                <w:tab w:val="left" w:pos="360"/>
                <w:tab w:val="left" w:pos="1935"/>
              </w:tabs>
              <w:wordWrap/>
              <w:ind w:right="245"/>
              <w:rPr>
                <w:rFonts w:eastAsia="Batang" w:hAnsi="Calibri"/>
                <w:color w:val="000000"/>
                <w:spacing w:val="-5"/>
                <w:sz w:val="22"/>
              </w:rPr>
            </w:pPr>
          </w:p>
        </w:tc>
      </w:tr>
      <w:tr w:rsidR="0099777E" w:rsidRPr="00E20BA3" w:rsidTr="00B127BA">
        <w:trPr>
          <w:trHeight w:val="904"/>
        </w:trPr>
        <w:tc>
          <w:tcPr>
            <w:tcW w:w="1696" w:type="dxa"/>
            <w:shd w:val="clear" w:color="auto" w:fill="FFFFFF"/>
          </w:tcPr>
          <w:p w:rsidR="00836448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pacing w:val="-10"/>
                <w:sz w:val="24"/>
              </w:rPr>
            </w:pPr>
            <w:r w:rsidRPr="00E20BA3">
              <w:rPr>
                <w:rFonts w:eastAsia="Batang" w:hAnsi="Calibri"/>
                <w:b/>
                <w:color w:val="000000"/>
                <w:spacing w:val="-10"/>
                <w:sz w:val="24"/>
              </w:rPr>
              <w:t xml:space="preserve">Industry </w:t>
            </w:r>
          </w:p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pacing w:val="-10"/>
                <w:sz w:val="24"/>
              </w:rPr>
            </w:pPr>
            <w:r w:rsidRPr="00E20BA3">
              <w:rPr>
                <w:rFonts w:eastAsia="Batang" w:hAnsi="Calibri"/>
                <w:b/>
                <w:color w:val="000000"/>
                <w:spacing w:val="-10"/>
                <w:sz w:val="24"/>
              </w:rPr>
              <w:t>Accreditations</w:t>
            </w:r>
          </w:p>
        </w:tc>
        <w:tc>
          <w:tcPr>
            <w:tcW w:w="8369" w:type="dxa"/>
            <w:shd w:val="clear" w:color="auto" w:fill="FFFFFF"/>
          </w:tcPr>
          <w:p w:rsidR="0099777E" w:rsidRPr="00E20BA3" w:rsidRDefault="0099777E" w:rsidP="00E20BA3">
            <w:pPr>
              <w:widowControl/>
              <w:tabs>
                <w:tab w:val="left" w:pos="2160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b/>
                <w:color w:val="000000"/>
                <w:sz w:val="22"/>
              </w:rPr>
            </w:pPr>
            <w:r w:rsidRPr="00E555B2">
              <w:rPr>
                <w:rFonts w:eastAsia="Batang" w:hAnsi="Calibri"/>
                <w:color w:val="000000"/>
                <w:sz w:val="22"/>
              </w:rPr>
              <w:t xml:space="preserve">Construction White </w:t>
            </w:r>
            <w:r w:rsidR="00AF732C" w:rsidRPr="00E555B2">
              <w:rPr>
                <w:rFonts w:eastAsia="Batang" w:hAnsi="Calibri"/>
                <w:color w:val="000000"/>
                <w:sz w:val="22"/>
              </w:rPr>
              <w:t>Card</w:t>
            </w:r>
          </w:p>
        </w:tc>
      </w:tr>
      <w:tr w:rsidR="00745BC2" w:rsidRPr="00E20BA3" w:rsidTr="00B127BA">
        <w:trPr>
          <w:trHeight w:val="904"/>
        </w:trPr>
        <w:tc>
          <w:tcPr>
            <w:tcW w:w="1696" w:type="dxa"/>
            <w:shd w:val="clear" w:color="auto" w:fill="FFFFFF"/>
          </w:tcPr>
          <w:p w:rsidR="00836448" w:rsidRPr="00E20BA3" w:rsidRDefault="00745BC2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pacing w:val="-10"/>
                <w:sz w:val="24"/>
              </w:rPr>
            </w:pPr>
            <w:r w:rsidRPr="00E20BA3">
              <w:rPr>
                <w:rFonts w:eastAsia="Batang" w:hAnsi="Calibri"/>
                <w:b/>
                <w:color w:val="000000"/>
                <w:spacing w:val="-10"/>
                <w:sz w:val="24"/>
              </w:rPr>
              <w:lastRenderedPageBreak/>
              <w:t xml:space="preserve">Skills and </w:t>
            </w:r>
          </w:p>
          <w:p w:rsidR="00745BC2" w:rsidRPr="00E20BA3" w:rsidRDefault="00745BC2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pacing w:val="-10"/>
                <w:sz w:val="24"/>
              </w:rPr>
            </w:pPr>
            <w:r w:rsidRPr="00E20BA3">
              <w:rPr>
                <w:rFonts w:eastAsia="Batang" w:hAnsi="Calibri"/>
                <w:b/>
                <w:color w:val="000000"/>
                <w:spacing w:val="-10"/>
                <w:sz w:val="24"/>
              </w:rPr>
              <w:t>Knowledge</w:t>
            </w:r>
          </w:p>
        </w:tc>
        <w:tc>
          <w:tcPr>
            <w:tcW w:w="8369" w:type="dxa"/>
            <w:shd w:val="clear" w:color="auto" w:fill="FFFFFF"/>
          </w:tcPr>
          <w:p w:rsidR="00673136" w:rsidRDefault="00745BC2" w:rsidP="00742132">
            <w:pPr>
              <w:pStyle w:val="ListParagraph"/>
            </w:pPr>
            <w:r w:rsidRPr="00153C8D">
              <w:t>Strong</w:t>
            </w:r>
            <w:r w:rsidRPr="00E20BA3">
              <w:t xml:space="preserve"> Knowledge and skills with Microsoft software </w:t>
            </w:r>
            <w:r w:rsidR="00673136">
              <w:t>packages</w:t>
            </w:r>
          </w:p>
          <w:p w:rsidR="00745BC2" w:rsidRDefault="00742132" w:rsidP="00DC2366">
            <w:pPr>
              <w:pStyle w:val="ListParagraph"/>
            </w:pPr>
            <w:r>
              <w:t>T</w:t>
            </w:r>
            <w:r w:rsidRPr="00E20BA3">
              <w:t>roubleshoot</w:t>
            </w:r>
            <w:r>
              <w:t xml:space="preserve">ing </w:t>
            </w:r>
            <w:r w:rsidRPr="00E20BA3">
              <w:t>PC</w:t>
            </w:r>
            <w:r w:rsidR="00DC2366">
              <w:t xml:space="preserve"> software and mobile apps.</w:t>
            </w:r>
          </w:p>
          <w:p w:rsidR="00673136" w:rsidRDefault="00DC2366" w:rsidP="00742132">
            <w:pPr>
              <w:pStyle w:val="ListParagraph"/>
            </w:pPr>
            <w:r>
              <w:t>C# .NET programming. (</w:t>
            </w:r>
            <w:r w:rsidR="00CF0EE1">
              <w:t>Experienced</w:t>
            </w:r>
            <w:r>
              <w:t xml:space="preserve"> in Visual Studio).</w:t>
            </w:r>
          </w:p>
          <w:p w:rsidR="005963D1" w:rsidRDefault="00DC2366" w:rsidP="005963D1">
            <w:pPr>
              <w:pStyle w:val="ListParagraph"/>
            </w:pPr>
            <w:r>
              <w:t>Java</w:t>
            </w:r>
            <w:r w:rsidR="005963D1">
              <w:t xml:space="preserve"> programming (Java and Android</w:t>
            </w:r>
            <w:r w:rsidR="00CF0EE1">
              <w:t xml:space="preserve"> – experienced in both Eclipse IDE and NetBeans IDE</w:t>
            </w:r>
            <w:r w:rsidR="005963D1">
              <w:t>).</w:t>
            </w:r>
          </w:p>
          <w:p w:rsidR="00DC2366" w:rsidRPr="00E20BA3" w:rsidRDefault="00DC2366" w:rsidP="00742132">
            <w:pPr>
              <w:pStyle w:val="ListParagraph"/>
            </w:pPr>
            <w:r>
              <w:t>SQL experience with relation databases and server functions.</w:t>
            </w:r>
            <w:r w:rsidR="00CF0EE1">
              <w:t xml:space="preserve"> (Using MySQL, set up through an apache server in XAMPP</w:t>
            </w:r>
            <w:bookmarkStart w:id="0" w:name="_GoBack"/>
            <w:bookmarkEnd w:id="0"/>
            <w:r w:rsidR="00CF0EE1">
              <w:t>).</w:t>
            </w:r>
          </w:p>
          <w:p w:rsidR="00745BC2" w:rsidRPr="00E20BA3" w:rsidRDefault="00745BC2" w:rsidP="00742132">
            <w:pPr>
              <w:pStyle w:val="ListParagraph"/>
            </w:pPr>
            <w:r w:rsidRPr="00E20BA3">
              <w:t>Good communication</w:t>
            </w:r>
            <w:r w:rsidR="00D023DA" w:rsidRPr="00E20BA3">
              <w:t xml:space="preserve"> skills.</w:t>
            </w:r>
          </w:p>
          <w:p w:rsidR="00D023DA" w:rsidRPr="00E20BA3" w:rsidRDefault="00D023DA" w:rsidP="00DC2366">
            <w:pPr>
              <w:pStyle w:val="ListParagraph"/>
            </w:pPr>
            <w:r w:rsidRPr="00E20BA3">
              <w:t>Great Initiative and learning skills.</w:t>
            </w:r>
          </w:p>
          <w:p w:rsidR="00777767" w:rsidRPr="00E20BA3" w:rsidRDefault="00AF732C" w:rsidP="00742132">
            <w:pPr>
              <w:pStyle w:val="ListParagraph"/>
            </w:pPr>
            <w:r w:rsidRPr="00E20BA3">
              <w:t>Good organization skills.</w:t>
            </w:r>
          </w:p>
          <w:p w:rsidR="00777767" w:rsidRPr="00E20BA3" w:rsidRDefault="00777767" w:rsidP="00E20BA3">
            <w:pPr>
              <w:widowControl/>
              <w:tabs>
                <w:tab w:val="left" w:pos="2160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color w:val="000000"/>
                <w:sz w:val="22"/>
              </w:rPr>
            </w:pPr>
          </w:p>
        </w:tc>
      </w:tr>
      <w:tr w:rsidR="0099777E" w:rsidRPr="00E20BA3" w:rsidTr="00B127BA">
        <w:trPr>
          <w:trHeight w:val="2190"/>
        </w:trPr>
        <w:tc>
          <w:tcPr>
            <w:tcW w:w="1696" w:type="dxa"/>
            <w:shd w:val="clear" w:color="auto" w:fill="FFFFFF"/>
          </w:tcPr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pacing w:val="-10"/>
                <w:sz w:val="24"/>
              </w:rPr>
            </w:pPr>
            <w:r w:rsidRPr="00E20BA3">
              <w:rPr>
                <w:rFonts w:eastAsia="Batang" w:hAnsi="Calibri"/>
                <w:b/>
                <w:color w:val="000000"/>
                <w:spacing w:val="-10"/>
                <w:sz w:val="24"/>
              </w:rPr>
              <w:t>Work experience</w:t>
            </w:r>
          </w:p>
        </w:tc>
        <w:tc>
          <w:tcPr>
            <w:tcW w:w="8369" w:type="dxa"/>
            <w:shd w:val="clear" w:color="auto" w:fill="FFFFFF"/>
          </w:tcPr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z w:val="22"/>
              </w:rPr>
            </w:pPr>
            <w:proofErr w:type="spellStart"/>
            <w:r w:rsidRPr="00E20BA3">
              <w:rPr>
                <w:rFonts w:eastAsia="Batang" w:hAnsi="Calibri"/>
                <w:b/>
                <w:color w:val="000000"/>
                <w:sz w:val="22"/>
              </w:rPr>
              <w:t>Whelans</w:t>
            </w:r>
            <w:proofErr w:type="spellEnd"/>
            <w:r w:rsidRPr="00E20BA3">
              <w:rPr>
                <w:rFonts w:eastAsia="Batang" w:hAnsi="Calibri"/>
                <w:b/>
                <w:color w:val="000000"/>
                <w:sz w:val="22"/>
              </w:rPr>
              <w:t xml:space="preserve"> Pty Ltd</w:t>
            </w:r>
          </w:p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i/>
                <w:color w:val="000000"/>
                <w:sz w:val="22"/>
              </w:rPr>
            </w:pPr>
            <w:r w:rsidRPr="00E20BA3">
              <w:rPr>
                <w:rFonts w:eastAsia="Batang" w:hAnsi="Calibri"/>
                <w:i/>
                <w:color w:val="000000"/>
                <w:sz w:val="22"/>
              </w:rPr>
              <w:t>June 2013 - Present</w:t>
            </w:r>
          </w:p>
          <w:p w:rsidR="00110F29" w:rsidRPr="00E20BA3" w:rsidRDefault="00141CEC" w:rsidP="00E20BA3">
            <w:pPr>
              <w:widowControl/>
              <w:wordWrap/>
              <w:jc w:val="left"/>
              <w:rPr>
                <w:rFonts w:eastAsia="Batang" w:hAnsi="Calibri"/>
                <w:i/>
                <w:color w:val="000000"/>
                <w:sz w:val="22"/>
              </w:rPr>
            </w:pPr>
            <w:r w:rsidRPr="00E20BA3">
              <w:rPr>
                <w:rFonts w:eastAsia="Batang" w:hAnsi="Calibri"/>
                <w:i/>
                <w:color w:val="000000"/>
                <w:sz w:val="22"/>
              </w:rPr>
              <w:t>Survey A</w:t>
            </w:r>
            <w:r w:rsidR="00110F29" w:rsidRPr="00E20BA3">
              <w:rPr>
                <w:rFonts w:eastAsia="Batang" w:hAnsi="Calibri"/>
                <w:i/>
                <w:color w:val="000000"/>
                <w:sz w:val="22"/>
              </w:rPr>
              <w:t>ssistant</w:t>
            </w:r>
          </w:p>
          <w:p w:rsidR="00673136" w:rsidRDefault="00673136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color w:val="000000"/>
                <w:sz w:val="22"/>
              </w:rPr>
              <w:t xml:space="preserve">I am </w:t>
            </w:r>
            <w:r>
              <w:rPr>
                <w:rFonts w:eastAsia="Batang" w:hAnsi="Calibri"/>
                <w:color w:val="000000"/>
                <w:sz w:val="22"/>
              </w:rPr>
              <w:t xml:space="preserve">employed as </w:t>
            </w:r>
            <w:r w:rsidRPr="00E20BA3">
              <w:rPr>
                <w:rFonts w:eastAsia="Batang" w:hAnsi="Calibri"/>
                <w:color w:val="000000"/>
                <w:sz w:val="22"/>
              </w:rPr>
              <w:t>a Surveyor</w:t>
            </w:r>
            <w:r>
              <w:rPr>
                <w:rFonts w:eastAsia="Batang" w:hAnsi="Calibri"/>
                <w:color w:val="000000"/>
                <w:sz w:val="22"/>
              </w:rPr>
              <w:t>’</w:t>
            </w:r>
            <w:r w:rsidRPr="00E20BA3">
              <w:rPr>
                <w:rFonts w:eastAsia="Batang" w:hAnsi="Calibri"/>
                <w:color w:val="000000"/>
                <w:sz w:val="22"/>
              </w:rPr>
              <w:t xml:space="preserve">s Assistant </w:t>
            </w:r>
            <w:r>
              <w:rPr>
                <w:rFonts w:eastAsia="Batang" w:hAnsi="Calibri"/>
                <w:color w:val="000000"/>
                <w:sz w:val="22"/>
              </w:rPr>
              <w:t xml:space="preserve">at </w:t>
            </w:r>
            <w:proofErr w:type="spellStart"/>
            <w:r w:rsidR="00DA6E22" w:rsidRPr="00E20BA3">
              <w:rPr>
                <w:rFonts w:eastAsia="Batang" w:hAnsi="Calibri"/>
                <w:color w:val="000000"/>
                <w:sz w:val="22"/>
              </w:rPr>
              <w:t>Whelans</w:t>
            </w:r>
            <w:proofErr w:type="spellEnd"/>
            <w:r w:rsidR="00CF0EE1">
              <w:rPr>
                <w:rFonts w:eastAsia="Batang" w:hAnsi="Calibri"/>
                <w:color w:val="000000"/>
                <w:sz w:val="22"/>
              </w:rPr>
              <w:t xml:space="preserve"> </w:t>
            </w:r>
            <w:r>
              <w:rPr>
                <w:rFonts w:eastAsia="Batang" w:hAnsi="Calibri"/>
                <w:color w:val="000000"/>
                <w:sz w:val="22"/>
              </w:rPr>
              <w:t xml:space="preserve">Pty Ltd, </w:t>
            </w:r>
            <w:r w:rsidR="00DA6E22" w:rsidRPr="00E20BA3">
              <w:rPr>
                <w:rFonts w:eastAsia="Batang" w:hAnsi="Calibri"/>
                <w:color w:val="000000"/>
                <w:sz w:val="22"/>
              </w:rPr>
              <w:t>a Surveying, Map</w:t>
            </w:r>
            <w:r w:rsidR="00742132">
              <w:rPr>
                <w:rFonts w:eastAsia="Batang" w:hAnsi="Calibri"/>
                <w:color w:val="000000"/>
                <w:sz w:val="22"/>
              </w:rPr>
              <w:t>ping, and town planning company</w:t>
            </w:r>
            <w:r w:rsidR="00DA6E22" w:rsidRPr="00E20BA3">
              <w:rPr>
                <w:rFonts w:eastAsia="Batang" w:hAnsi="Calibri"/>
                <w:color w:val="000000"/>
                <w:sz w:val="22"/>
              </w:rPr>
              <w:t xml:space="preserve">. </w:t>
            </w:r>
            <w:r>
              <w:rPr>
                <w:rFonts w:eastAsia="Batang" w:hAnsi="Calibri"/>
                <w:color w:val="000000"/>
                <w:sz w:val="22"/>
              </w:rPr>
              <w:t xml:space="preserve"> My role is to a provide assistance and support for the Surveyor in a wide variety of work settings.   </w:t>
            </w:r>
          </w:p>
          <w:p w:rsidR="00673136" w:rsidRDefault="00673136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</w:p>
          <w:p w:rsidR="00FF34E9" w:rsidRDefault="00742132" w:rsidP="00E20BA3">
            <w:pPr>
              <w:widowControl/>
              <w:wordWrap/>
              <w:jc w:val="left"/>
              <w:rPr>
                <w:ins w:id="1" w:author="silvio" w:date="2015-02-24T13:27:00Z"/>
                <w:rFonts w:eastAsia="Batang" w:hAnsi="Calibri"/>
                <w:color w:val="000000"/>
                <w:sz w:val="22"/>
              </w:rPr>
            </w:pPr>
            <w:r>
              <w:rPr>
                <w:rFonts w:eastAsia="Batang" w:hAnsi="Calibri"/>
                <w:color w:val="000000"/>
                <w:sz w:val="22"/>
              </w:rPr>
              <w:t>My role includes</w:t>
            </w:r>
            <w:r w:rsidR="0099777E" w:rsidRPr="00E20BA3">
              <w:rPr>
                <w:rFonts w:eastAsia="Batang" w:hAnsi="Calibri"/>
                <w:color w:val="000000"/>
                <w:sz w:val="22"/>
              </w:rPr>
              <w:t xml:space="preserve"> setting up and packing away RTK GPS units, assisting with leveling and ensurin</w:t>
            </w:r>
            <w:r w:rsidR="00FF34E9" w:rsidRPr="00E20BA3">
              <w:rPr>
                <w:rFonts w:eastAsia="Batang" w:hAnsi="Calibri"/>
                <w:color w:val="000000"/>
                <w:sz w:val="22"/>
              </w:rPr>
              <w:t>g equipment is entirely precise</w:t>
            </w:r>
            <w:r w:rsidR="0099777E" w:rsidRPr="00E20BA3">
              <w:rPr>
                <w:rFonts w:eastAsia="Batang" w:hAnsi="Calibri"/>
                <w:color w:val="000000"/>
                <w:sz w:val="22"/>
              </w:rPr>
              <w:t xml:space="preserve">, carrying equipment </w:t>
            </w:r>
            <w:r w:rsidR="00FF34E9" w:rsidRPr="00E20BA3">
              <w:rPr>
                <w:rFonts w:eastAsia="Batang" w:hAnsi="Calibri"/>
                <w:color w:val="000000"/>
                <w:sz w:val="22"/>
              </w:rPr>
              <w:t>to</w:t>
            </w:r>
            <w:r w:rsidR="0099777E" w:rsidRPr="00E20BA3">
              <w:rPr>
                <w:rFonts w:eastAsia="Batang" w:hAnsi="Calibri"/>
                <w:color w:val="000000"/>
                <w:sz w:val="22"/>
              </w:rPr>
              <w:t xml:space="preserve"> jobs, completing final pegging for lots and building</w:t>
            </w:r>
            <w:r w:rsidR="00141CEC" w:rsidRPr="00E20BA3">
              <w:rPr>
                <w:rFonts w:eastAsia="Batang" w:hAnsi="Calibri"/>
                <w:color w:val="000000"/>
                <w:sz w:val="22"/>
              </w:rPr>
              <w:t>s</w:t>
            </w:r>
            <w:r w:rsidR="0099777E" w:rsidRPr="00E20BA3">
              <w:rPr>
                <w:rFonts w:eastAsia="Batang" w:hAnsi="Calibri"/>
                <w:color w:val="000000"/>
                <w:sz w:val="22"/>
              </w:rPr>
              <w:t xml:space="preserve"> amongst other important and </w:t>
            </w:r>
            <w:r w:rsidR="00F16306" w:rsidRPr="00E20BA3">
              <w:rPr>
                <w:rFonts w:eastAsia="Batang" w:hAnsi="Calibri"/>
                <w:color w:val="000000"/>
                <w:sz w:val="22"/>
              </w:rPr>
              <w:t>accurate</w:t>
            </w:r>
            <w:r w:rsidR="0099777E" w:rsidRPr="00E20BA3">
              <w:rPr>
                <w:rFonts w:eastAsia="Batang" w:hAnsi="Calibri"/>
                <w:color w:val="000000"/>
                <w:sz w:val="22"/>
              </w:rPr>
              <w:t xml:space="preserve"> set out.</w:t>
            </w:r>
          </w:p>
          <w:p w:rsidR="00673136" w:rsidRPr="00E20BA3" w:rsidRDefault="00673136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</w:p>
          <w:p w:rsidR="00FF34E9" w:rsidRPr="00E20BA3" w:rsidRDefault="002925E9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  <w:r>
              <w:rPr>
                <w:rFonts w:eastAsia="Batang" w:hAnsi="Calibri"/>
                <w:color w:val="000000"/>
                <w:sz w:val="22"/>
              </w:rPr>
              <w:t xml:space="preserve">Through my willingness to learn and develop my skills, </w:t>
            </w:r>
            <w:r w:rsidR="00FF34E9" w:rsidRPr="00E20BA3">
              <w:rPr>
                <w:rFonts w:eastAsia="Batang" w:hAnsi="Calibri"/>
                <w:color w:val="000000"/>
                <w:sz w:val="22"/>
              </w:rPr>
              <w:t xml:space="preserve">I have gained </w:t>
            </w:r>
            <w:r w:rsidR="00673136">
              <w:rPr>
                <w:rFonts w:eastAsia="Batang" w:hAnsi="Calibri"/>
                <w:color w:val="000000"/>
                <w:sz w:val="22"/>
              </w:rPr>
              <w:t>considerable</w:t>
            </w:r>
            <w:r w:rsidR="00FF34E9" w:rsidRPr="00E20BA3">
              <w:rPr>
                <w:rFonts w:eastAsia="Batang" w:hAnsi="Calibri"/>
                <w:color w:val="000000"/>
                <w:sz w:val="22"/>
              </w:rPr>
              <w:t xml:space="preserve"> knowledge </w:t>
            </w:r>
            <w:r w:rsidR="00673136">
              <w:rPr>
                <w:rFonts w:eastAsia="Batang" w:hAnsi="Calibri"/>
                <w:color w:val="000000"/>
                <w:sz w:val="22"/>
              </w:rPr>
              <w:t>and understanding regarding the use of surveying</w:t>
            </w:r>
            <w:r w:rsidR="00FF34E9" w:rsidRPr="00E20BA3">
              <w:rPr>
                <w:rFonts w:eastAsia="Batang" w:hAnsi="Calibri"/>
                <w:color w:val="000000"/>
                <w:sz w:val="22"/>
              </w:rPr>
              <w:t xml:space="preserve"> instruments and equipment used on the job. </w:t>
            </w:r>
            <w:r>
              <w:rPr>
                <w:rFonts w:eastAsia="Batang" w:hAnsi="Calibri"/>
                <w:color w:val="000000"/>
                <w:sz w:val="22"/>
              </w:rPr>
              <w:t xml:space="preserve"> This has enabled </w:t>
            </w:r>
            <w:r w:rsidR="00FF34E9" w:rsidRPr="00E20BA3">
              <w:rPr>
                <w:rFonts w:eastAsia="Batang" w:hAnsi="Calibri"/>
                <w:color w:val="000000"/>
                <w:sz w:val="22"/>
              </w:rPr>
              <w:t xml:space="preserve">me to perform tasks that would usually be </w:t>
            </w:r>
            <w:r>
              <w:rPr>
                <w:rFonts w:eastAsia="Batang" w:hAnsi="Calibri"/>
                <w:color w:val="000000"/>
                <w:sz w:val="22"/>
              </w:rPr>
              <w:t>performed</w:t>
            </w:r>
            <w:r w:rsidR="00FF34E9" w:rsidRPr="00E20BA3">
              <w:rPr>
                <w:rFonts w:eastAsia="Batang" w:hAnsi="Calibri"/>
                <w:color w:val="000000"/>
                <w:sz w:val="22"/>
              </w:rPr>
              <w:t xml:space="preserve"> by the surveyor. I am now able to </w:t>
            </w:r>
            <w:r>
              <w:rPr>
                <w:rFonts w:eastAsia="Batang" w:hAnsi="Calibri"/>
                <w:color w:val="000000"/>
                <w:sz w:val="22"/>
              </w:rPr>
              <w:t>perform survey work</w:t>
            </w:r>
            <w:r w:rsidR="00CF0EE1">
              <w:rPr>
                <w:rFonts w:eastAsia="Batang" w:hAnsi="Calibri"/>
                <w:color w:val="000000"/>
                <w:sz w:val="22"/>
              </w:rPr>
              <w:t xml:space="preserve"> </w:t>
            </w:r>
            <w:r w:rsidR="00FF34E9" w:rsidRPr="00E20BA3">
              <w:rPr>
                <w:rFonts w:eastAsia="Batang" w:hAnsi="Calibri"/>
                <w:color w:val="000000"/>
                <w:sz w:val="22"/>
              </w:rPr>
              <w:t>independently on many jobs</w:t>
            </w:r>
            <w:r w:rsidR="00742132">
              <w:rPr>
                <w:rFonts w:eastAsia="Batang" w:hAnsi="Calibri"/>
                <w:color w:val="000000"/>
                <w:sz w:val="22"/>
              </w:rPr>
              <w:t>, completing the</w:t>
            </w:r>
            <w:r w:rsidR="00FF34E9" w:rsidRPr="00E20BA3">
              <w:rPr>
                <w:rFonts w:eastAsia="Batang" w:hAnsi="Calibri"/>
                <w:color w:val="000000"/>
                <w:sz w:val="22"/>
              </w:rPr>
              <w:t xml:space="preserve"> tasks with a high degree of accuracy and precision.</w:t>
            </w:r>
          </w:p>
          <w:p w:rsidR="00FF34E9" w:rsidRPr="00E20BA3" w:rsidRDefault="00FF34E9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</w:p>
          <w:p w:rsidR="00FF34E9" w:rsidRPr="00E20BA3" w:rsidRDefault="002925E9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  <w:r>
              <w:rPr>
                <w:rFonts w:eastAsia="Batang" w:hAnsi="Calibri"/>
                <w:color w:val="000000"/>
                <w:sz w:val="22"/>
              </w:rPr>
              <w:t xml:space="preserve">For example </w:t>
            </w:r>
            <w:r w:rsidR="00FF34E9" w:rsidRPr="00E20BA3">
              <w:rPr>
                <w:rFonts w:eastAsia="Batang" w:hAnsi="Calibri"/>
                <w:color w:val="000000"/>
                <w:sz w:val="22"/>
              </w:rPr>
              <w:t xml:space="preserve">I am now able to complete </w:t>
            </w:r>
            <w:r w:rsidR="006A79C4">
              <w:rPr>
                <w:rFonts w:eastAsia="Batang" w:hAnsi="Calibri"/>
                <w:color w:val="000000"/>
                <w:sz w:val="22"/>
              </w:rPr>
              <w:t xml:space="preserve">the following surveying tasks </w:t>
            </w:r>
            <w:r w:rsidR="00FF34E9" w:rsidRPr="00E20BA3">
              <w:rPr>
                <w:rFonts w:eastAsia="Batang" w:hAnsi="Calibri"/>
                <w:color w:val="000000"/>
                <w:sz w:val="22"/>
              </w:rPr>
              <w:t>on my own;</w:t>
            </w:r>
          </w:p>
          <w:p w:rsidR="00FF34E9" w:rsidRPr="00E20BA3" w:rsidRDefault="00FF34E9" w:rsidP="00E20BA3">
            <w:pPr>
              <w:widowControl/>
              <w:numPr>
                <w:ilvl w:val="0"/>
                <w:numId w:val="11"/>
              </w:numPr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color w:val="000000"/>
                <w:sz w:val="22"/>
              </w:rPr>
              <w:t xml:space="preserve">GPS deferred marking set out, </w:t>
            </w:r>
          </w:p>
          <w:p w:rsidR="00FF34E9" w:rsidRPr="00E20BA3" w:rsidRDefault="00FF34E9" w:rsidP="00E20BA3">
            <w:pPr>
              <w:widowControl/>
              <w:numPr>
                <w:ilvl w:val="0"/>
                <w:numId w:val="11"/>
              </w:numPr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color w:val="000000"/>
                <w:sz w:val="22"/>
              </w:rPr>
              <w:t xml:space="preserve">GPS Wall Set out/As constructed, </w:t>
            </w:r>
          </w:p>
          <w:p w:rsidR="00FF34E9" w:rsidRPr="00E20BA3" w:rsidRDefault="00FF34E9" w:rsidP="00E20BA3">
            <w:pPr>
              <w:widowControl/>
              <w:numPr>
                <w:ilvl w:val="0"/>
                <w:numId w:val="11"/>
              </w:numPr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color w:val="000000"/>
                <w:sz w:val="22"/>
              </w:rPr>
              <w:t xml:space="preserve">Water and service Pickup, </w:t>
            </w:r>
          </w:p>
          <w:p w:rsidR="00FF34E9" w:rsidRPr="00E20BA3" w:rsidRDefault="00FF34E9" w:rsidP="00E20BA3">
            <w:pPr>
              <w:widowControl/>
              <w:numPr>
                <w:ilvl w:val="0"/>
                <w:numId w:val="11"/>
              </w:numPr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color w:val="000000"/>
                <w:sz w:val="22"/>
              </w:rPr>
              <w:t>GPS and or Robotic feature surveys</w:t>
            </w:r>
          </w:p>
          <w:p w:rsidR="00FF34E9" w:rsidRPr="00E20BA3" w:rsidRDefault="00FF34E9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</w:p>
          <w:p w:rsidR="00767625" w:rsidRPr="00E20BA3" w:rsidRDefault="00EA36C4" w:rsidP="00E20BA3">
            <w:pPr>
              <w:widowControl/>
              <w:tabs>
                <w:tab w:val="left" w:pos="2160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b/>
                <w:color w:val="000000"/>
                <w:sz w:val="22"/>
              </w:rPr>
            </w:pPr>
            <w:r>
              <w:rPr>
                <w:rFonts w:eastAsia="Batang" w:hAnsi="Calibri"/>
                <w:color w:val="000000"/>
                <w:sz w:val="22"/>
              </w:rPr>
              <w:t xml:space="preserve">While </w:t>
            </w:r>
            <w:r w:rsidR="00CD68E1">
              <w:rPr>
                <w:rFonts w:eastAsia="Batang" w:hAnsi="Calibri"/>
                <w:color w:val="000000"/>
                <w:sz w:val="22"/>
              </w:rPr>
              <w:t xml:space="preserve">working </w:t>
            </w:r>
            <w:r w:rsidR="00CD68E1" w:rsidRPr="00E20BA3">
              <w:rPr>
                <w:rFonts w:eastAsia="Batang" w:hAnsi="Calibri"/>
                <w:color w:val="000000"/>
                <w:sz w:val="22"/>
              </w:rPr>
              <w:t>with</w:t>
            </w:r>
            <w:r w:rsidR="00CF0EE1">
              <w:rPr>
                <w:rFonts w:eastAsia="Batang" w:hAnsi="Calibri"/>
                <w:color w:val="000000"/>
                <w:sz w:val="22"/>
              </w:rPr>
              <w:t xml:space="preserve"> </w:t>
            </w:r>
            <w:proofErr w:type="spellStart"/>
            <w:r w:rsidR="00745BC2" w:rsidRPr="00E20BA3">
              <w:rPr>
                <w:rFonts w:eastAsia="Batang" w:hAnsi="Calibri"/>
                <w:color w:val="000000"/>
                <w:sz w:val="22"/>
              </w:rPr>
              <w:t>Whelans</w:t>
            </w:r>
            <w:proofErr w:type="spellEnd"/>
            <w:r w:rsidR="00745BC2" w:rsidRPr="00E20BA3">
              <w:rPr>
                <w:rFonts w:eastAsia="Batang" w:hAnsi="Calibri"/>
                <w:color w:val="000000"/>
                <w:sz w:val="22"/>
              </w:rPr>
              <w:t xml:space="preserve">, I have learned to think more for myself and </w:t>
            </w:r>
            <w:r>
              <w:rPr>
                <w:rFonts w:eastAsia="Batang" w:hAnsi="Calibri"/>
                <w:color w:val="000000"/>
                <w:sz w:val="22"/>
              </w:rPr>
              <w:t>apply</w:t>
            </w:r>
            <w:r w:rsidR="00745BC2" w:rsidRPr="00E20BA3">
              <w:rPr>
                <w:rFonts w:eastAsia="Batang" w:hAnsi="Calibri"/>
                <w:color w:val="000000"/>
                <w:sz w:val="22"/>
              </w:rPr>
              <w:t xml:space="preserve"> initiative</w:t>
            </w:r>
            <w:r>
              <w:rPr>
                <w:rFonts w:eastAsia="Batang" w:hAnsi="Calibri"/>
                <w:color w:val="000000"/>
                <w:sz w:val="22"/>
              </w:rPr>
              <w:t xml:space="preserve"> to complete tasks with limited</w:t>
            </w:r>
            <w:r w:rsidR="00E555B2">
              <w:rPr>
                <w:rFonts w:eastAsia="Batang" w:hAnsi="Calibri"/>
                <w:color w:val="000000"/>
                <w:sz w:val="22"/>
              </w:rPr>
              <w:t xml:space="preserve"> or no</w:t>
            </w:r>
            <w:r>
              <w:rPr>
                <w:rFonts w:eastAsia="Batang" w:hAnsi="Calibri"/>
                <w:color w:val="000000"/>
                <w:sz w:val="22"/>
              </w:rPr>
              <w:t xml:space="preserve"> supervision</w:t>
            </w:r>
            <w:r w:rsidR="00E555B2">
              <w:rPr>
                <w:rFonts w:eastAsia="Batang" w:hAnsi="Calibri"/>
                <w:color w:val="000000"/>
                <w:sz w:val="22"/>
              </w:rPr>
              <w:t xml:space="preserve"> as I found myself working on my own to complete survey tasks</w:t>
            </w:r>
            <w:r w:rsidR="00745BC2" w:rsidRPr="00E20BA3">
              <w:rPr>
                <w:rFonts w:eastAsia="Batang" w:hAnsi="Calibri"/>
                <w:color w:val="000000"/>
                <w:sz w:val="22"/>
              </w:rPr>
              <w:t xml:space="preserve">. It has also helped me improve my communication skills </w:t>
            </w:r>
            <w:r>
              <w:rPr>
                <w:rFonts w:eastAsia="Batang" w:hAnsi="Calibri"/>
                <w:color w:val="000000"/>
                <w:sz w:val="22"/>
              </w:rPr>
              <w:t xml:space="preserve">with a variety of site based surveying and construction workers, as well as with office staff regarding </w:t>
            </w:r>
            <w:r w:rsidR="00745BC2" w:rsidRPr="00E20BA3">
              <w:rPr>
                <w:rFonts w:eastAsia="Batang" w:hAnsi="Calibri"/>
                <w:color w:val="000000"/>
                <w:sz w:val="22"/>
              </w:rPr>
              <w:t>their requests/ Job Detail.</w:t>
            </w:r>
          </w:p>
          <w:p w:rsidR="00767625" w:rsidRPr="00E20BA3" w:rsidRDefault="00767625" w:rsidP="00E20BA3">
            <w:pPr>
              <w:widowControl/>
              <w:tabs>
                <w:tab w:val="left" w:pos="2160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b/>
                <w:color w:val="000000"/>
                <w:sz w:val="22"/>
              </w:rPr>
            </w:pPr>
          </w:p>
          <w:p w:rsidR="00767625" w:rsidRPr="00E20BA3" w:rsidRDefault="00767625" w:rsidP="00E20BA3">
            <w:pPr>
              <w:widowControl/>
              <w:tabs>
                <w:tab w:val="left" w:pos="2160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b/>
                <w:color w:val="000000"/>
                <w:sz w:val="22"/>
              </w:rPr>
            </w:pPr>
            <w:r w:rsidRPr="00E20BA3">
              <w:rPr>
                <w:rFonts w:eastAsia="Batang" w:hAnsi="Calibri"/>
                <w:b/>
                <w:color w:val="000000"/>
                <w:sz w:val="22"/>
              </w:rPr>
              <w:t>Woolworths</w:t>
            </w:r>
          </w:p>
          <w:p w:rsidR="00767625" w:rsidRPr="00E20BA3" w:rsidRDefault="00767625" w:rsidP="00E20BA3">
            <w:pPr>
              <w:widowControl/>
              <w:tabs>
                <w:tab w:val="left" w:pos="2160"/>
                <w:tab w:val="right" w:pos="5940"/>
              </w:tabs>
              <w:wordWrap/>
              <w:ind w:right="504"/>
              <w:jc w:val="left"/>
              <w:rPr>
                <w:rFonts w:eastAsia="Batang" w:hAnsi="Calibri"/>
                <w:i/>
                <w:color w:val="000000"/>
                <w:sz w:val="22"/>
              </w:rPr>
            </w:pPr>
            <w:r w:rsidRPr="00E20BA3">
              <w:rPr>
                <w:rFonts w:eastAsia="Batang" w:hAnsi="Calibri"/>
                <w:i/>
                <w:color w:val="000000"/>
                <w:sz w:val="22"/>
              </w:rPr>
              <w:t>October 2012 - July 2013</w:t>
            </w:r>
          </w:p>
          <w:p w:rsidR="00767625" w:rsidRPr="00E20BA3" w:rsidRDefault="00767625" w:rsidP="00E20BA3">
            <w:pPr>
              <w:widowControl/>
              <w:wordWrap/>
              <w:jc w:val="left"/>
              <w:rPr>
                <w:rFonts w:eastAsia="Batang" w:hAnsi="Calibri"/>
                <w:i/>
                <w:color w:val="000000"/>
                <w:sz w:val="22"/>
              </w:rPr>
            </w:pPr>
            <w:r w:rsidRPr="00E20BA3">
              <w:rPr>
                <w:rFonts w:eastAsia="Batang" w:hAnsi="Calibri"/>
                <w:i/>
                <w:color w:val="000000"/>
                <w:sz w:val="22"/>
              </w:rPr>
              <w:t>General Store Member/Night fill Staff</w:t>
            </w:r>
          </w:p>
          <w:p w:rsidR="00767625" w:rsidRPr="00E20BA3" w:rsidRDefault="00767625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color w:val="000000"/>
                <w:sz w:val="22"/>
              </w:rPr>
              <w:t>During my time at Woolworths, my primary task was to restock shelves and assist shoppers</w:t>
            </w:r>
            <w:r w:rsidR="00EA36C4">
              <w:rPr>
                <w:rFonts w:eastAsia="Batang" w:hAnsi="Calibri"/>
                <w:color w:val="000000"/>
                <w:sz w:val="22"/>
              </w:rPr>
              <w:t xml:space="preserve">.  </w:t>
            </w:r>
            <w:r w:rsidRPr="00E20BA3">
              <w:rPr>
                <w:rFonts w:eastAsia="Batang" w:hAnsi="Calibri"/>
                <w:color w:val="000000"/>
                <w:sz w:val="22"/>
              </w:rPr>
              <w:t xml:space="preserve"> I assisted in unloading stock and working with others to</w:t>
            </w:r>
            <w:r w:rsidR="00EA36C4">
              <w:rPr>
                <w:rFonts w:eastAsia="Batang" w:hAnsi="Calibri"/>
                <w:color w:val="000000"/>
                <w:sz w:val="22"/>
              </w:rPr>
              <w:t xml:space="preserve"> meet strict deadlines for </w:t>
            </w:r>
            <w:r w:rsidRPr="00E20BA3">
              <w:rPr>
                <w:rFonts w:eastAsia="Batang" w:hAnsi="Calibri"/>
                <w:color w:val="000000"/>
                <w:sz w:val="22"/>
              </w:rPr>
              <w:t xml:space="preserve">stocking </w:t>
            </w:r>
            <w:r w:rsidR="00EA36C4">
              <w:rPr>
                <w:rFonts w:eastAsia="Batang" w:hAnsi="Calibri"/>
                <w:color w:val="000000"/>
                <w:sz w:val="22"/>
              </w:rPr>
              <w:t>shelves</w:t>
            </w:r>
            <w:r w:rsidRPr="00E20BA3">
              <w:rPr>
                <w:rFonts w:eastAsia="Batang" w:hAnsi="Calibri"/>
                <w:color w:val="000000"/>
                <w:sz w:val="22"/>
              </w:rPr>
              <w:t xml:space="preserve">. </w:t>
            </w:r>
            <w:r w:rsidR="00EA36C4">
              <w:rPr>
                <w:rFonts w:eastAsia="Batang" w:hAnsi="Calibri"/>
                <w:color w:val="000000"/>
                <w:sz w:val="22"/>
              </w:rPr>
              <w:t xml:space="preserve">  I also </w:t>
            </w:r>
            <w:r w:rsidR="00742132">
              <w:rPr>
                <w:rFonts w:eastAsia="Batang" w:hAnsi="Calibri"/>
                <w:color w:val="000000"/>
                <w:sz w:val="22"/>
              </w:rPr>
              <w:t xml:space="preserve">helped </w:t>
            </w:r>
            <w:r w:rsidR="00742132" w:rsidRPr="00E20BA3">
              <w:rPr>
                <w:rFonts w:eastAsia="Batang" w:hAnsi="Calibri"/>
                <w:color w:val="000000"/>
                <w:sz w:val="22"/>
              </w:rPr>
              <w:t>Shoppers</w:t>
            </w:r>
            <w:r w:rsidRPr="00E20BA3">
              <w:rPr>
                <w:rFonts w:eastAsia="Batang" w:hAnsi="Calibri"/>
                <w:color w:val="000000"/>
                <w:sz w:val="22"/>
              </w:rPr>
              <w:t xml:space="preserve"> included looking up pricing and giving </w:t>
            </w:r>
            <w:r w:rsidRPr="00E20BA3">
              <w:rPr>
                <w:rFonts w:eastAsia="Batang" w:hAnsi="Calibri"/>
                <w:color w:val="000000"/>
                <w:sz w:val="22"/>
              </w:rPr>
              <w:lastRenderedPageBreak/>
              <w:t>directions.</w:t>
            </w:r>
          </w:p>
          <w:p w:rsidR="00EA36C4" w:rsidRDefault="00EA36C4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</w:p>
          <w:p w:rsidR="00EA36C4" w:rsidRDefault="00EA36C4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  <w:r>
              <w:rPr>
                <w:rFonts w:eastAsia="Batang" w:hAnsi="Calibri"/>
                <w:color w:val="000000"/>
                <w:sz w:val="22"/>
              </w:rPr>
              <w:t>While w</w:t>
            </w:r>
            <w:r w:rsidR="00767625" w:rsidRPr="00E20BA3">
              <w:rPr>
                <w:rFonts w:eastAsia="Batang" w:hAnsi="Calibri"/>
                <w:color w:val="000000"/>
                <w:sz w:val="22"/>
              </w:rPr>
              <w:t xml:space="preserve">orking </w:t>
            </w:r>
            <w:r>
              <w:rPr>
                <w:rFonts w:eastAsia="Batang" w:hAnsi="Calibri"/>
                <w:color w:val="000000"/>
                <w:sz w:val="22"/>
              </w:rPr>
              <w:t xml:space="preserve">at Woolworths </w:t>
            </w:r>
            <w:r w:rsidR="00767625" w:rsidRPr="00E20BA3">
              <w:rPr>
                <w:rFonts w:eastAsia="Batang" w:hAnsi="Calibri"/>
                <w:color w:val="000000"/>
                <w:sz w:val="22"/>
              </w:rPr>
              <w:t xml:space="preserve"> I also learned </w:t>
            </w:r>
            <w:r>
              <w:rPr>
                <w:rFonts w:eastAsia="Batang" w:hAnsi="Calibri"/>
                <w:color w:val="000000"/>
                <w:sz w:val="22"/>
              </w:rPr>
              <w:t>the following major skills:</w:t>
            </w:r>
          </w:p>
          <w:p w:rsidR="00EA36C4" w:rsidRDefault="00EA36C4" w:rsidP="00742132">
            <w:pPr>
              <w:pStyle w:val="ListParagraph"/>
            </w:pPr>
            <w:r>
              <w:t>W</w:t>
            </w:r>
            <w:r w:rsidR="00767625" w:rsidRPr="00E20BA3">
              <w:t>ork well with a team and also on my</w:t>
            </w:r>
            <w:r>
              <w:t xml:space="preserve"> to complete tasks</w:t>
            </w:r>
          </w:p>
          <w:p w:rsidR="00EA36C4" w:rsidRDefault="00EA36C4" w:rsidP="00742132">
            <w:pPr>
              <w:pStyle w:val="ListParagraph"/>
            </w:pPr>
            <w:r>
              <w:t>M</w:t>
            </w:r>
            <w:r w:rsidR="00767625" w:rsidRPr="00E20BA3">
              <w:t>eeting deadlines</w:t>
            </w:r>
            <w:r>
              <w:t xml:space="preserve"> and working under pressure</w:t>
            </w:r>
          </w:p>
          <w:p w:rsidR="00767625" w:rsidRDefault="00EA36C4" w:rsidP="00742132">
            <w:pPr>
              <w:pStyle w:val="ListParagraph"/>
            </w:pPr>
            <w:r>
              <w:t>F</w:t>
            </w:r>
            <w:r w:rsidR="00767625" w:rsidRPr="00E20BA3">
              <w:t xml:space="preserve">ollowing procedure. </w:t>
            </w:r>
          </w:p>
          <w:p w:rsidR="00EA36C4" w:rsidRPr="00E20BA3" w:rsidRDefault="00EA36C4" w:rsidP="00742132">
            <w:pPr>
              <w:pStyle w:val="ListParagraph"/>
            </w:pPr>
            <w:r>
              <w:t xml:space="preserve">Dealing with Customers </w:t>
            </w:r>
          </w:p>
          <w:p w:rsidR="00777767" w:rsidRPr="00E20BA3" w:rsidRDefault="00777767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  <w:highlight w:val="yellow"/>
              </w:rPr>
            </w:pPr>
          </w:p>
          <w:p w:rsidR="00141CEC" w:rsidRPr="00E20BA3" w:rsidRDefault="00141CEC" w:rsidP="00E20BA3">
            <w:pPr>
              <w:widowControl/>
              <w:wordWrap/>
              <w:jc w:val="left"/>
              <w:rPr>
                <w:rFonts w:hAnsi="Calibri" w:cs="Arial"/>
                <w:b/>
                <w:sz w:val="22"/>
                <w:shd w:val="clear" w:color="auto" w:fill="FFFFFF"/>
              </w:rPr>
            </w:pPr>
            <w:proofErr w:type="spellStart"/>
            <w:r w:rsidRPr="00E20BA3">
              <w:rPr>
                <w:rFonts w:hAnsi="Calibri" w:cs="Arial"/>
                <w:b/>
                <w:sz w:val="22"/>
                <w:shd w:val="clear" w:color="auto" w:fill="FFFFFF"/>
              </w:rPr>
              <w:t>Artique</w:t>
            </w:r>
            <w:proofErr w:type="spellEnd"/>
            <w:r w:rsidRPr="00E20BA3">
              <w:rPr>
                <w:rFonts w:hAnsi="Calibri" w:cs="Arial"/>
                <w:b/>
                <w:sz w:val="22"/>
                <w:shd w:val="clear" w:color="auto" w:fill="FFFFFF"/>
              </w:rPr>
              <w:t xml:space="preserve"> Design</w:t>
            </w:r>
          </w:p>
          <w:p w:rsidR="00110F29" w:rsidRPr="00E20BA3" w:rsidRDefault="00110F29" w:rsidP="00E20BA3">
            <w:pPr>
              <w:widowControl/>
              <w:wordWrap/>
              <w:jc w:val="left"/>
              <w:rPr>
                <w:rFonts w:hAnsi="Calibri" w:cs="Arial"/>
                <w:sz w:val="22"/>
                <w:shd w:val="clear" w:color="auto" w:fill="FFFFFF"/>
              </w:rPr>
            </w:pPr>
            <w:r w:rsidRPr="00E20BA3">
              <w:rPr>
                <w:rFonts w:hAnsi="Calibri" w:cs="Arial"/>
                <w:sz w:val="22"/>
                <w:shd w:val="clear" w:color="auto" w:fill="FFFFFF"/>
              </w:rPr>
              <w:t>October 2013 – December 2013</w:t>
            </w:r>
          </w:p>
          <w:p w:rsidR="00110F29" w:rsidRDefault="00141CEC" w:rsidP="00E20BA3">
            <w:pPr>
              <w:widowControl/>
              <w:wordWrap/>
              <w:jc w:val="left"/>
              <w:rPr>
                <w:rFonts w:hAnsi="Calibri" w:cs="Arial"/>
                <w:sz w:val="22"/>
                <w:shd w:val="clear" w:color="auto" w:fill="FFFFFF"/>
              </w:rPr>
            </w:pPr>
            <w:proofErr w:type="spellStart"/>
            <w:r w:rsidRPr="00E20BA3">
              <w:rPr>
                <w:rFonts w:hAnsi="Calibri" w:cs="Arial"/>
                <w:sz w:val="22"/>
                <w:shd w:val="clear" w:color="auto" w:fill="FFFFFF"/>
              </w:rPr>
              <w:t>Artique</w:t>
            </w:r>
            <w:proofErr w:type="spellEnd"/>
            <w:r w:rsidRPr="00E20BA3">
              <w:rPr>
                <w:rFonts w:hAnsi="Calibri" w:cs="Arial"/>
                <w:sz w:val="22"/>
                <w:shd w:val="clear" w:color="auto" w:fill="FFFFFF"/>
              </w:rPr>
              <w:t xml:space="preserve"> is a wholesale distribution company to supply Card &amp; Gift Shops Australia wide. I was an employee at their warehouse in </w:t>
            </w:r>
            <w:proofErr w:type="spellStart"/>
            <w:r w:rsidR="00153C8D">
              <w:rPr>
                <w:rFonts w:hAnsi="Calibri" w:cs="Arial"/>
                <w:sz w:val="22"/>
                <w:shd w:val="clear" w:color="auto" w:fill="FFFFFF"/>
              </w:rPr>
              <w:t>C</w:t>
            </w:r>
            <w:r w:rsidR="00742132">
              <w:rPr>
                <w:rFonts w:hAnsi="Calibri" w:cs="Arial"/>
                <w:sz w:val="22"/>
                <w:shd w:val="clear" w:color="auto" w:fill="FFFFFF"/>
              </w:rPr>
              <w:t>anningv</w:t>
            </w:r>
            <w:r w:rsidR="00153C8D" w:rsidRPr="00E20BA3">
              <w:rPr>
                <w:rFonts w:hAnsi="Calibri" w:cs="Arial"/>
                <w:sz w:val="22"/>
                <w:shd w:val="clear" w:color="auto" w:fill="FFFFFF"/>
              </w:rPr>
              <w:t>ale</w:t>
            </w:r>
            <w:proofErr w:type="spellEnd"/>
            <w:r w:rsidR="00110F29" w:rsidRPr="00E20BA3">
              <w:rPr>
                <w:rFonts w:hAnsi="Calibri" w:cs="Arial"/>
                <w:sz w:val="22"/>
                <w:shd w:val="clear" w:color="auto" w:fill="FFFFFF"/>
              </w:rPr>
              <w:t xml:space="preserve">. My duties consisted of; </w:t>
            </w:r>
          </w:p>
          <w:p w:rsidR="00153C8D" w:rsidRDefault="00153C8D" w:rsidP="00742132">
            <w:pPr>
              <w:widowControl/>
              <w:numPr>
                <w:ilvl w:val="0"/>
                <w:numId w:val="15"/>
              </w:numPr>
              <w:wordWrap/>
              <w:jc w:val="left"/>
              <w:rPr>
                <w:rFonts w:hAnsi="Calibri" w:cs="Arial"/>
                <w:sz w:val="22"/>
                <w:shd w:val="clear" w:color="auto" w:fill="FFFFFF"/>
              </w:rPr>
            </w:pPr>
            <w:r w:rsidRPr="00E20BA3">
              <w:rPr>
                <w:rFonts w:hAnsi="Calibri" w:cs="Arial"/>
                <w:sz w:val="22"/>
                <w:shd w:val="clear" w:color="auto" w:fill="FFFFFF"/>
              </w:rPr>
              <w:t>Searching databases /locating items</w:t>
            </w:r>
          </w:p>
          <w:p w:rsidR="00153C8D" w:rsidRDefault="00153C8D" w:rsidP="00742132">
            <w:pPr>
              <w:widowControl/>
              <w:numPr>
                <w:ilvl w:val="0"/>
                <w:numId w:val="15"/>
              </w:numPr>
              <w:wordWrap/>
              <w:jc w:val="left"/>
              <w:rPr>
                <w:rFonts w:hAnsi="Calibri" w:cs="Arial"/>
                <w:sz w:val="22"/>
                <w:shd w:val="clear" w:color="auto" w:fill="FFFFFF"/>
              </w:rPr>
            </w:pPr>
            <w:r>
              <w:rPr>
                <w:rFonts w:hAnsi="Calibri" w:cs="Arial"/>
                <w:sz w:val="22"/>
                <w:shd w:val="clear" w:color="auto" w:fill="FFFFFF"/>
              </w:rPr>
              <w:t xml:space="preserve">Order picking </w:t>
            </w:r>
          </w:p>
          <w:p w:rsidR="00153C8D" w:rsidRDefault="00153C8D" w:rsidP="00742132">
            <w:pPr>
              <w:widowControl/>
              <w:numPr>
                <w:ilvl w:val="0"/>
                <w:numId w:val="15"/>
              </w:numPr>
              <w:wordWrap/>
              <w:jc w:val="left"/>
              <w:rPr>
                <w:rFonts w:hAnsi="Calibri" w:cs="Arial"/>
                <w:sz w:val="22"/>
                <w:shd w:val="clear" w:color="auto" w:fill="FFFFFF"/>
              </w:rPr>
            </w:pPr>
            <w:r w:rsidRPr="00E20BA3">
              <w:rPr>
                <w:rFonts w:hAnsi="Calibri" w:cs="Arial"/>
                <w:sz w:val="22"/>
                <w:shd w:val="clear" w:color="auto" w:fill="FFFFFF"/>
              </w:rPr>
              <w:t>Packing and mailing orders</w:t>
            </w:r>
          </w:p>
          <w:p w:rsidR="00153C8D" w:rsidRPr="00742132" w:rsidRDefault="00153C8D" w:rsidP="00153C8D">
            <w:pPr>
              <w:widowControl/>
              <w:numPr>
                <w:ilvl w:val="0"/>
                <w:numId w:val="15"/>
              </w:numPr>
              <w:wordWrap/>
              <w:jc w:val="left"/>
              <w:rPr>
                <w:rFonts w:hAnsi="Calibri" w:cs="Arial"/>
                <w:sz w:val="22"/>
                <w:shd w:val="clear" w:color="auto" w:fill="FFFFFF"/>
              </w:rPr>
            </w:pPr>
            <w:r w:rsidRPr="00153C8D">
              <w:rPr>
                <w:rFonts w:hAnsi="Calibri" w:cs="Arial"/>
                <w:sz w:val="22"/>
                <w:shd w:val="clear" w:color="auto" w:fill="FFFFFF"/>
              </w:rPr>
              <w:t>Organizing p</w:t>
            </w:r>
            <w:r w:rsidR="00742132">
              <w:rPr>
                <w:rFonts w:hAnsi="Calibri" w:cs="Arial"/>
                <w:sz w:val="22"/>
                <w:shd w:val="clear" w:color="auto" w:fill="FFFFFF"/>
              </w:rPr>
              <w:t>allets and Restocking warehouse</w:t>
            </w:r>
          </w:p>
          <w:p w:rsidR="00153C8D" w:rsidRDefault="00153C8D" w:rsidP="00153C8D">
            <w:pPr>
              <w:widowControl/>
              <w:wordWrap/>
              <w:jc w:val="left"/>
              <w:rPr>
                <w:rFonts w:hAnsi="Calibri" w:cs="Arial"/>
                <w:sz w:val="22"/>
                <w:shd w:val="clear" w:color="auto" w:fill="FFFFFF"/>
              </w:rPr>
            </w:pPr>
          </w:p>
          <w:p w:rsidR="00110F29" w:rsidRDefault="00767625" w:rsidP="00153C8D">
            <w:pPr>
              <w:widowControl/>
              <w:wordWrap/>
              <w:jc w:val="left"/>
              <w:rPr>
                <w:ins w:id="2" w:author="silvio" w:date="2015-02-24T13:46:00Z"/>
                <w:rFonts w:hAnsi="Calibri" w:cs="Arial"/>
                <w:sz w:val="22"/>
                <w:shd w:val="clear" w:color="auto" w:fill="FFFFFF"/>
              </w:rPr>
            </w:pPr>
            <w:r w:rsidRPr="00E20BA3">
              <w:rPr>
                <w:rFonts w:hAnsi="Calibri" w:cs="Arial"/>
                <w:sz w:val="22"/>
                <w:shd w:val="clear" w:color="auto" w:fill="FFFFFF"/>
              </w:rPr>
              <w:t xml:space="preserve">Because of my strong work ethic and hard work I was a </w:t>
            </w:r>
            <w:r w:rsidR="00017011" w:rsidRPr="00E20BA3">
              <w:rPr>
                <w:rFonts w:hAnsi="Calibri" w:cs="Arial"/>
                <w:sz w:val="22"/>
                <w:shd w:val="clear" w:color="auto" w:fill="FFFFFF"/>
              </w:rPr>
              <w:t>preferred junior</w:t>
            </w:r>
            <w:r w:rsidRPr="00E20BA3">
              <w:rPr>
                <w:rFonts w:hAnsi="Calibri" w:cs="Arial"/>
                <w:sz w:val="22"/>
                <w:shd w:val="clear" w:color="auto" w:fill="FFFFFF"/>
              </w:rPr>
              <w:t>.</w:t>
            </w:r>
          </w:p>
          <w:p w:rsidR="00EA36C4" w:rsidRPr="00E20BA3" w:rsidRDefault="00EA36C4" w:rsidP="00153C8D">
            <w:pPr>
              <w:widowControl/>
              <w:wordWrap/>
              <w:jc w:val="left"/>
              <w:rPr>
                <w:rFonts w:hAnsi="Calibri" w:cs="Arial"/>
                <w:sz w:val="22"/>
                <w:shd w:val="clear" w:color="auto" w:fill="FFFFFF"/>
              </w:rPr>
            </w:pPr>
          </w:p>
        </w:tc>
      </w:tr>
      <w:tr w:rsidR="0099777E" w:rsidRPr="00E20BA3" w:rsidTr="00B127BA">
        <w:trPr>
          <w:trHeight w:val="939"/>
        </w:trPr>
        <w:tc>
          <w:tcPr>
            <w:tcW w:w="1696" w:type="dxa"/>
            <w:shd w:val="clear" w:color="auto" w:fill="FFFFFF"/>
          </w:tcPr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pacing w:val="-10"/>
                <w:sz w:val="24"/>
              </w:rPr>
            </w:pPr>
            <w:r w:rsidRPr="00E20BA3">
              <w:rPr>
                <w:rFonts w:eastAsia="Batang" w:hAnsi="Calibri"/>
                <w:b/>
                <w:color w:val="000000"/>
                <w:spacing w:val="-10"/>
                <w:sz w:val="24"/>
              </w:rPr>
              <w:lastRenderedPageBreak/>
              <w:t>Volunteer experience</w:t>
            </w:r>
          </w:p>
        </w:tc>
        <w:tc>
          <w:tcPr>
            <w:tcW w:w="8369" w:type="dxa"/>
            <w:shd w:val="clear" w:color="auto" w:fill="FFFFFF"/>
          </w:tcPr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color w:val="000000"/>
                <w:sz w:val="22"/>
              </w:rPr>
              <w:t>Seton Catholic College's Peer Support program.</w:t>
            </w:r>
          </w:p>
          <w:p w:rsidR="00110F29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color w:val="000000"/>
                <w:sz w:val="22"/>
              </w:rPr>
              <w:t>Arthritis Foundation WA General Duties/Hydrotherapy Class Assistant</w:t>
            </w:r>
          </w:p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</w:p>
        </w:tc>
      </w:tr>
      <w:tr w:rsidR="0099777E" w:rsidRPr="00E20BA3" w:rsidTr="00B127BA">
        <w:trPr>
          <w:trHeight w:val="976"/>
        </w:trPr>
        <w:tc>
          <w:tcPr>
            <w:tcW w:w="1696" w:type="dxa"/>
            <w:shd w:val="clear" w:color="auto" w:fill="FFFFFF"/>
          </w:tcPr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pacing w:val="-10"/>
                <w:sz w:val="24"/>
              </w:rPr>
            </w:pPr>
            <w:r w:rsidRPr="00E20BA3">
              <w:rPr>
                <w:rFonts w:eastAsia="Batang" w:hAnsi="Calibri"/>
                <w:b/>
                <w:color w:val="000000"/>
                <w:spacing w:val="-10"/>
                <w:sz w:val="24"/>
              </w:rPr>
              <w:t>Extracurricular activities</w:t>
            </w:r>
          </w:p>
        </w:tc>
        <w:tc>
          <w:tcPr>
            <w:tcW w:w="8369" w:type="dxa"/>
            <w:shd w:val="clear" w:color="auto" w:fill="FFFFFF"/>
          </w:tcPr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b/>
                <w:color w:val="000000"/>
                <w:sz w:val="22"/>
              </w:rPr>
              <w:t>Soccer (Outdoor and Indoor):</w:t>
            </w:r>
            <w:r w:rsidRPr="00E20BA3">
              <w:rPr>
                <w:rFonts w:eastAsia="Batang" w:hAnsi="Calibri"/>
                <w:color w:val="000000"/>
                <w:sz w:val="22"/>
              </w:rPr>
              <w:t xml:space="preserve"> Fremantle United Football Club</w:t>
            </w:r>
            <w:r w:rsidR="00DC2366">
              <w:rPr>
                <w:rFonts w:eastAsia="Batang" w:hAnsi="Calibri"/>
                <w:color w:val="000000"/>
                <w:sz w:val="22"/>
              </w:rPr>
              <w:t>.</w:t>
            </w:r>
          </w:p>
          <w:p w:rsidR="00EA36C4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  <w:r w:rsidRPr="00E20BA3">
              <w:rPr>
                <w:rFonts w:eastAsia="Batang" w:hAnsi="Calibri"/>
                <w:b/>
                <w:color w:val="000000"/>
                <w:sz w:val="22"/>
              </w:rPr>
              <w:t xml:space="preserve">Gym: </w:t>
            </w:r>
            <w:r w:rsidRPr="00E20BA3">
              <w:rPr>
                <w:rFonts w:eastAsia="Batang" w:hAnsi="Calibri"/>
                <w:color w:val="000000"/>
                <w:sz w:val="22"/>
              </w:rPr>
              <w:t>Anytime Fitness, Snap Fitness</w:t>
            </w:r>
          </w:p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z w:val="22"/>
              </w:rPr>
            </w:pPr>
          </w:p>
        </w:tc>
      </w:tr>
      <w:tr w:rsidR="0099777E" w:rsidRPr="00E20BA3" w:rsidTr="00B127BA">
        <w:trPr>
          <w:trHeight w:val="970"/>
        </w:trPr>
        <w:tc>
          <w:tcPr>
            <w:tcW w:w="1696" w:type="dxa"/>
            <w:shd w:val="clear" w:color="auto" w:fill="FFFFFF"/>
          </w:tcPr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b/>
                <w:color w:val="000000"/>
                <w:spacing w:val="-10"/>
                <w:sz w:val="24"/>
              </w:rPr>
            </w:pPr>
            <w:r w:rsidRPr="00E20BA3">
              <w:rPr>
                <w:rFonts w:eastAsia="Batang" w:hAnsi="Calibri"/>
                <w:b/>
                <w:color w:val="000000"/>
                <w:spacing w:val="-10"/>
                <w:sz w:val="24"/>
              </w:rPr>
              <w:t>References</w:t>
            </w:r>
          </w:p>
        </w:tc>
        <w:tc>
          <w:tcPr>
            <w:tcW w:w="8369" w:type="dxa"/>
            <w:shd w:val="clear" w:color="auto" w:fill="FFFFFF"/>
          </w:tcPr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  <w:proofErr w:type="spellStart"/>
            <w:r w:rsidRPr="00E20BA3">
              <w:rPr>
                <w:rFonts w:eastAsia="Batang" w:hAnsi="Calibri"/>
                <w:b/>
                <w:color w:val="000000"/>
                <w:sz w:val="22"/>
              </w:rPr>
              <w:t>Whelans</w:t>
            </w:r>
            <w:proofErr w:type="spellEnd"/>
            <w:r w:rsidRPr="00E20BA3">
              <w:rPr>
                <w:rFonts w:eastAsia="Batang" w:hAnsi="Calibri"/>
                <w:b/>
                <w:color w:val="000000"/>
                <w:sz w:val="22"/>
              </w:rPr>
              <w:t xml:space="preserve"> (WA)</w:t>
            </w:r>
            <w:r w:rsidR="006236D6" w:rsidRPr="00E20BA3">
              <w:rPr>
                <w:rFonts w:eastAsia="Batang" w:hAnsi="Calibri"/>
                <w:b/>
                <w:color w:val="000000"/>
                <w:sz w:val="22"/>
              </w:rPr>
              <w:t>–</w:t>
            </w:r>
            <w:r w:rsidR="006236D6" w:rsidRPr="00E20BA3">
              <w:rPr>
                <w:rFonts w:eastAsia="Batang" w:hAnsi="Calibri"/>
                <w:color w:val="000000"/>
                <w:sz w:val="22"/>
              </w:rPr>
              <w:t xml:space="preserve">Surveyor - </w:t>
            </w:r>
            <w:r w:rsidRPr="00E20BA3">
              <w:rPr>
                <w:rFonts w:eastAsia="Batang" w:hAnsi="Calibri"/>
                <w:color w:val="000000"/>
                <w:sz w:val="22"/>
              </w:rPr>
              <w:t>Simon Young</w:t>
            </w:r>
            <w:r w:rsidR="00DB6563" w:rsidRPr="00E20BA3">
              <w:rPr>
                <w:rFonts w:eastAsia="Batang" w:hAnsi="Calibri"/>
                <w:color w:val="000000"/>
                <w:sz w:val="22"/>
              </w:rPr>
              <w:t>,</w:t>
            </w:r>
            <w:r w:rsidRPr="00E20BA3">
              <w:rPr>
                <w:rFonts w:eastAsia="Batang" w:hAnsi="Calibri"/>
                <w:color w:val="000000"/>
                <w:sz w:val="22"/>
              </w:rPr>
              <w:t xml:space="preserve"> 0411746820</w:t>
            </w:r>
          </w:p>
          <w:p w:rsidR="0099777E" w:rsidRPr="00E20BA3" w:rsidRDefault="0099777E" w:rsidP="00E20BA3">
            <w:pPr>
              <w:widowControl/>
              <w:wordWrap/>
              <w:jc w:val="left"/>
              <w:rPr>
                <w:rFonts w:eastAsia="Batang" w:hAnsi="Calibri"/>
                <w:color w:val="000000"/>
                <w:sz w:val="22"/>
              </w:rPr>
            </w:pPr>
          </w:p>
        </w:tc>
      </w:tr>
    </w:tbl>
    <w:p w:rsidR="0099777E" w:rsidRPr="00CC34B0" w:rsidRDefault="0099777E">
      <w:pPr>
        <w:rPr>
          <w:rFonts w:ascii="Arial" w:eastAsia="Batang" w:hAnsi="Arial"/>
          <w:color w:val="000000"/>
          <w:sz w:val="18"/>
        </w:rPr>
      </w:pPr>
    </w:p>
    <w:sectPr w:rsidR="0099777E" w:rsidRPr="00CC34B0" w:rsidSect="00880969">
      <w:headerReference w:type="default" r:id="rId7"/>
      <w:footerReference w:type="default" r:id="rId8"/>
      <w:endnotePr>
        <w:numFmt w:val="decimal"/>
      </w:endnotePr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DEC" w:rsidRDefault="00CC2DEC">
      <w:r>
        <w:separator/>
      </w:r>
    </w:p>
  </w:endnote>
  <w:endnote w:type="continuationSeparator" w:id="0">
    <w:p w:rsidR="00CC2DEC" w:rsidRDefault="00CC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77E" w:rsidRDefault="0099777E">
    <w:pPr>
      <w:widowControl/>
      <w:tabs>
        <w:tab w:val="right" w:pos="6825"/>
      </w:tabs>
      <w:wordWrap/>
      <w:spacing w:line="220" w:lineRule="atLeast"/>
      <w:ind w:left="-567"/>
      <w:rPr>
        <w:rFonts w:ascii="Arial" w:eastAsia="Batang" w:hAnsi="Arial"/>
        <w:color w:val="000000"/>
        <w:sz w:val="18"/>
      </w:rPr>
    </w:pPr>
  </w:p>
  <w:tbl>
    <w:tblPr>
      <w:tblW w:w="0" w:type="auto"/>
      <w:tblInd w:w="-56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12"/>
      <w:gridCol w:w="4253"/>
    </w:tblGrid>
    <w:tr w:rsidR="0099777E">
      <w:trPr>
        <w:trHeight w:val="660"/>
      </w:trPr>
      <w:tc>
        <w:tcPr>
          <w:tcW w:w="5812" w:type="dxa"/>
          <w:tcBorders>
            <w:top w:val="single" w:sz="4" w:space="0" w:color="000000"/>
          </w:tcBorders>
          <w:tcMar>
            <w:left w:w="0" w:type="dxa"/>
            <w:right w:w="0" w:type="dxa"/>
          </w:tcMar>
        </w:tcPr>
        <w:p w:rsidR="0099777E" w:rsidRDefault="0099777E">
          <w:pPr>
            <w:widowControl/>
            <w:wordWrap/>
            <w:jc w:val="left"/>
            <w:rPr>
              <w:rFonts w:eastAsia="Batang" w:hAnsi="Calibri"/>
              <w:color w:val="000000"/>
              <w:sz w:val="18"/>
            </w:rPr>
          </w:pPr>
          <w:r>
            <w:rPr>
              <w:rFonts w:eastAsia="Batang" w:hAnsi="Calibri"/>
              <w:b/>
              <w:color w:val="000000"/>
              <w:sz w:val="18"/>
            </w:rPr>
            <w:t xml:space="preserve">29 Fairbairn Rd         </w:t>
          </w:r>
          <w:r>
            <w:rPr>
              <w:rFonts w:eastAsia="Batang" w:hAnsi="Calibri"/>
              <w:b/>
              <w:color w:val="000000"/>
              <w:sz w:val="18"/>
            </w:rPr>
            <w:tab/>
          </w:r>
          <w:r>
            <w:rPr>
              <w:rFonts w:eastAsia="Batang" w:hAnsi="Calibri"/>
              <w:b/>
              <w:color w:val="000000"/>
              <w:sz w:val="18"/>
            </w:rPr>
            <w:tab/>
          </w:r>
          <w:r>
            <w:rPr>
              <w:rFonts w:eastAsia="Batang" w:hAnsi="Calibri"/>
              <w:b/>
              <w:color w:val="000000"/>
              <w:sz w:val="18"/>
            </w:rPr>
            <w:tab/>
          </w:r>
          <w:r>
            <w:rPr>
              <w:rFonts w:eastAsia="Batang" w:hAnsi="Calibri"/>
              <w:color w:val="000000"/>
              <w:sz w:val="18"/>
            </w:rPr>
            <w:tab/>
            <w:t xml:space="preserve">Page </w:t>
          </w:r>
          <w:r w:rsidR="001906F2" w:rsidRPr="00880969">
            <w:rPr>
              <w:rFonts w:eastAsia="Batang" w:hAnsi="Calibri"/>
              <w:color w:val="000000"/>
              <w:sz w:val="18"/>
            </w:rPr>
            <w:fldChar w:fldCharType="begin"/>
          </w:r>
          <w:r w:rsidR="00880969" w:rsidRPr="00880969">
            <w:rPr>
              <w:rFonts w:eastAsia="Batang" w:hAnsi="Calibri"/>
              <w:color w:val="000000"/>
              <w:sz w:val="18"/>
            </w:rPr>
            <w:instrText xml:space="preserve"> PAGE   \* MERGEFORMAT </w:instrText>
          </w:r>
          <w:r w:rsidR="001906F2" w:rsidRPr="00880969">
            <w:rPr>
              <w:rFonts w:eastAsia="Batang" w:hAnsi="Calibri"/>
              <w:color w:val="000000"/>
              <w:sz w:val="18"/>
            </w:rPr>
            <w:fldChar w:fldCharType="separate"/>
          </w:r>
          <w:r w:rsidR="009D009F">
            <w:rPr>
              <w:rFonts w:eastAsia="Batang" w:hAnsi="Calibri"/>
              <w:noProof/>
              <w:color w:val="000000"/>
              <w:sz w:val="18"/>
            </w:rPr>
            <w:t>3</w:t>
          </w:r>
          <w:r w:rsidR="001906F2" w:rsidRPr="00880969">
            <w:rPr>
              <w:rFonts w:eastAsia="Batang" w:hAnsi="Calibri"/>
              <w:noProof/>
              <w:color w:val="000000"/>
              <w:sz w:val="18"/>
            </w:rPr>
            <w:fldChar w:fldCharType="end"/>
          </w:r>
          <w:r>
            <w:rPr>
              <w:rFonts w:eastAsia="Batang" w:hAnsi="Calibri"/>
              <w:color w:val="000000"/>
              <w:sz w:val="18"/>
            </w:rPr>
            <w:t xml:space="preserve"> of 3</w:t>
          </w:r>
        </w:p>
        <w:p w:rsidR="0099777E" w:rsidRDefault="0099777E">
          <w:pPr>
            <w:widowControl/>
            <w:tabs>
              <w:tab w:val="right" w:pos="6840"/>
            </w:tabs>
            <w:wordWrap/>
            <w:spacing w:line="220" w:lineRule="atLeast"/>
            <w:ind w:left="-567" w:firstLine="567"/>
            <w:rPr>
              <w:rFonts w:eastAsia="Batang" w:hAnsi="Calibri"/>
              <w:color w:val="000000"/>
              <w:sz w:val="18"/>
            </w:rPr>
          </w:pPr>
          <w:r>
            <w:rPr>
              <w:rFonts w:eastAsia="Batang" w:hAnsi="Calibri"/>
              <w:color w:val="000000"/>
              <w:sz w:val="18"/>
            </w:rPr>
            <w:t>COOGEE,  WA,  6166</w:t>
          </w:r>
        </w:p>
      </w:tc>
      <w:tc>
        <w:tcPr>
          <w:tcW w:w="4253" w:type="dxa"/>
          <w:tcBorders>
            <w:top w:val="single" w:sz="4" w:space="0" w:color="000000"/>
          </w:tcBorders>
          <w:tcMar>
            <w:left w:w="0" w:type="dxa"/>
            <w:right w:w="0" w:type="dxa"/>
          </w:tcMar>
        </w:tcPr>
        <w:p w:rsidR="0099777E" w:rsidRDefault="0099777E">
          <w:pPr>
            <w:widowControl/>
            <w:tabs>
              <w:tab w:val="right" w:pos="6840"/>
            </w:tabs>
            <w:wordWrap/>
            <w:spacing w:line="220" w:lineRule="atLeast"/>
            <w:ind w:left="-567"/>
            <w:jc w:val="right"/>
            <w:rPr>
              <w:rFonts w:eastAsia="Batang" w:hAnsi="Calibri"/>
              <w:color w:val="000000"/>
              <w:sz w:val="18"/>
            </w:rPr>
          </w:pPr>
          <w:r>
            <w:rPr>
              <w:rFonts w:eastAsia="Batang" w:hAnsi="Calibri"/>
              <w:color w:val="000000"/>
              <w:sz w:val="18"/>
            </w:rPr>
            <w:t>Phone:   (08) 9418 6960</w:t>
          </w:r>
        </w:p>
        <w:p w:rsidR="0099777E" w:rsidRDefault="0099777E">
          <w:pPr>
            <w:widowControl/>
            <w:tabs>
              <w:tab w:val="right" w:pos="6840"/>
            </w:tabs>
            <w:wordWrap/>
            <w:spacing w:line="220" w:lineRule="atLeast"/>
            <w:ind w:left="-567"/>
            <w:jc w:val="right"/>
            <w:rPr>
              <w:rFonts w:eastAsia="Batang" w:hAnsi="Calibri"/>
              <w:color w:val="000000"/>
              <w:sz w:val="18"/>
            </w:rPr>
          </w:pPr>
          <w:r>
            <w:rPr>
              <w:rFonts w:eastAsia="Batang" w:hAnsi="Calibri"/>
              <w:color w:val="000000"/>
              <w:sz w:val="18"/>
            </w:rPr>
            <w:t xml:space="preserve">Mob:   0412196953   </w:t>
          </w:r>
        </w:p>
        <w:p w:rsidR="0099777E" w:rsidRDefault="0099777E">
          <w:pPr>
            <w:widowControl/>
            <w:tabs>
              <w:tab w:val="right" w:pos="6840"/>
            </w:tabs>
            <w:wordWrap/>
            <w:spacing w:line="220" w:lineRule="atLeast"/>
            <w:ind w:left="-567"/>
            <w:jc w:val="right"/>
            <w:rPr>
              <w:rFonts w:eastAsia="Batang" w:hAnsi="Calibri"/>
              <w:color w:val="000000"/>
              <w:sz w:val="18"/>
            </w:rPr>
          </w:pPr>
          <w:r>
            <w:rPr>
              <w:rFonts w:eastAsia="Batang" w:hAnsi="Calibri"/>
              <w:color w:val="000000"/>
              <w:sz w:val="18"/>
            </w:rPr>
            <w:t>E-mail:   daniel.ranieri12@hotmail.com</w:t>
          </w:r>
        </w:p>
      </w:tc>
    </w:tr>
  </w:tbl>
  <w:p w:rsidR="0099777E" w:rsidRDefault="0099777E">
    <w:pPr>
      <w:widowControl/>
      <w:tabs>
        <w:tab w:val="right" w:pos="6840"/>
      </w:tabs>
      <w:wordWrap/>
      <w:spacing w:line="220" w:lineRule="atLeast"/>
      <w:ind w:left="-567"/>
      <w:rPr>
        <w:rFonts w:ascii="Arial" w:eastAsia="Batang" w:hAnsi="Arial"/>
        <w:color w:val="000000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DEC" w:rsidRDefault="00CC2DEC">
      <w:r>
        <w:separator/>
      </w:r>
    </w:p>
  </w:footnote>
  <w:footnote w:type="continuationSeparator" w:id="0">
    <w:p w:rsidR="00CC2DEC" w:rsidRDefault="00CC2D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77E" w:rsidRDefault="0099777E">
    <w:pPr>
      <w:widowControl/>
      <w:pBdr>
        <w:bottom w:val="single" w:sz="0" w:space="0" w:color="auto"/>
      </w:pBdr>
      <w:wordWrap/>
      <w:spacing w:after="440" w:line="240" w:lineRule="atLeast"/>
      <w:ind w:left="-567" w:right="-716"/>
      <w:jc w:val="left"/>
      <w:rPr>
        <w:rFonts w:eastAsia="Batang" w:hAnsi="Calibri"/>
        <w:color w:val="000000"/>
        <w:spacing w:val="-35"/>
        <w:sz w:val="40"/>
      </w:rPr>
    </w:pPr>
    <w:r>
      <w:rPr>
        <w:rFonts w:eastAsia="Batang" w:hAnsi="Calibri"/>
        <w:b/>
        <w:color w:val="000000"/>
        <w:spacing w:val="-35"/>
        <w:sz w:val="40"/>
      </w:rPr>
      <w:t xml:space="preserve">Resume </w:t>
    </w:r>
    <w:r>
      <w:rPr>
        <w:rFonts w:eastAsia="Batang" w:hAnsi="Calibri"/>
        <w:b/>
        <w:color w:val="000000"/>
        <w:spacing w:val="-35"/>
        <w:sz w:val="40"/>
      </w:rPr>
      <w:tab/>
    </w:r>
    <w:r>
      <w:rPr>
        <w:rFonts w:eastAsia="Batang" w:hAnsi="Calibri"/>
        <w:b/>
        <w:color w:val="000000"/>
        <w:spacing w:val="-35"/>
        <w:sz w:val="40"/>
      </w:rPr>
      <w:tab/>
    </w:r>
    <w:r>
      <w:rPr>
        <w:rFonts w:eastAsia="Batang" w:hAnsi="Calibri"/>
        <w:b/>
        <w:color w:val="000000"/>
        <w:spacing w:val="-35"/>
        <w:sz w:val="40"/>
      </w:rPr>
      <w:tab/>
    </w:r>
    <w:r>
      <w:rPr>
        <w:rFonts w:eastAsia="Batang" w:hAnsi="Calibri"/>
        <w:b/>
        <w:color w:val="000000"/>
        <w:spacing w:val="-35"/>
        <w:sz w:val="40"/>
      </w:rPr>
      <w:tab/>
    </w:r>
    <w:r>
      <w:rPr>
        <w:rFonts w:eastAsia="Batang" w:hAnsi="Calibri"/>
        <w:b/>
        <w:color w:val="000000"/>
        <w:spacing w:val="-35"/>
        <w:sz w:val="40"/>
      </w:rPr>
      <w:tab/>
    </w:r>
    <w:r>
      <w:rPr>
        <w:rFonts w:eastAsia="Batang" w:hAnsi="Calibri"/>
        <w:b/>
        <w:color w:val="000000"/>
        <w:spacing w:val="-35"/>
        <w:sz w:val="40"/>
      </w:rPr>
      <w:tab/>
    </w:r>
    <w:r>
      <w:rPr>
        <w:rFonts w:eastAsia="Batang" w:hAnsi="Calibri"/>
        <w:b/>
        <w:color w:val="000000"/>
        <w:spacing w:val="-35"/>
        <w:sz w:val="40"/>
      </w:rPr>
      <w:tab/>
    </w:r>
    <w:r>
      <w:rPr>
        <w:rFonts w:eastAsia="Batang" w:hAnsi="Calibri"/>
        <w:b/>
        <w:color w:val="000000"/>
        <w:spacing w:val="-35"/>
        <w:sz w:val="40"/>
      </w:rPr>
      <w:tab/>
    </w:r>
    <w:r>
      <w:rPr>
        <w:rFonts w:eastAsia="Batang" w:hAnsi="Calibri"/>
        <w:b/>
        <w:color w:val="000000"/>
        <w:spacing w:val="-35"/>
        <w:sz w:val="40"/>
      </w:rPr>
      <w:tab/>
    </w:r>
    <w:r>
      <w:rPr>
        <w:rFonts w:eastAsia="Batang" w:hAnsi="Calibri"/>
        <w:b/>
        <w:color w:val="000000"/>
        <w:spacing w:val="-35"/>
        <w:sz w:val="40"/>
      </w:rPr>
      <w:tab/>
    </w:r>
    <w:r>
      <w:rPr>
        <w:rFonts w:eastAsia="Batang" w:hAnsi="Calibri"/>
        <w:color w:val="000000"/>
        <w:spacing w:val="-35"/>
        <w:sz w:val="40"/>
      </w:rPr>
      <w:t>Daniel Ranieri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91A51"/>
    <w:multiLevelType w:val="hybridMultilevel"/>
    <w:tmpl w:val="A364B1AA"/>
    <w:lvl w:ilvl="0" w:tplc="F0FA305C">
      <w:numFmt w:val="bullet"/>
      <w:lvlText w:val="-"/>
      <w:lvlJc w:val="left"/>
      <w:pPr>
        <w:ind w:left="720" w:hanging="360"/>
      </w:pPr>
      <w:rPr>
        <w:rFonts w:ascii="Calibri" w:eastAsia="Batang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965EE"/>
    <w:multiLevelType w:val="hybridMultilevel"/>
    <w:tmpl w:val="BC8AAE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C464F2"/>
    <w:multiLevelType w:val="hybridMultilevel"/>
    <w:tmpl w:val="DF0A2E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723304"/>
    <w:multiLevelType w:val="hybridMultilevel"/>
    <w:tmpl w:val="99BA0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677A8"/>
    <w:multiLevelType w:val="hybridMultilevel"/>
    <w:tmpl w:val="82B01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E22"/>
    <w:multiLevelType w:val="hybridMultilevel"/>
    <w:tmpl w:val="720EDC88"/>
    <w:lvl w:ilvl="0" w:tplc="B804EF9A">
      <w:start w:val="5"/>
      <w:numFmt w:val="bullet"/>
      <w:lvlText w:val="-"/>
      <w:lvlJc w:val="left"/>
      <w:pPr>
        <w:ind w:left="750" w:hanging="360"/>
      </w:pPr>
      <w:rPr>
        <w:rFonts w:ascii="Calibri" w:eastAsia="Batang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1F4B46EF"/>
    <w:multiLevelType w:val="hybridMultilevel"/>
    <w:tmpl w:val="671C0382"/>
    <w:lvl w:ilvl="0" w:tplc="B804EF9A">
      <w:start w:val="5"/>
      <w:numFmt w:val="bullet"/>
      <w:lvlText w:val="-"/>
      <w:lvlJc w:val="left"/>
      <w:pPr>
        <w:ind w:left="720" w:hanging="360"/>
      </w:pPr>
      <w:rPr>
        <w:rFonts w:ascii="Calibri" w:eastAsia="Batang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8501B"/>
    <w:multiLevelType w:val="hybridMultilevel"/>
    <w:tmpl w:val="CF9C1D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A13A5A"/>
    <w:multiLevelType w:val="hybridMultilevel"/>
    <w:tmpl w:val="B30C49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990F19"/>
    <w:multiLevelType w:val="hybridMultilevel"/>
    <w:tmpl w:val="B4C8DB0A"/>
    <w:lvl w:ilvl="0" w:tplc="F0FA305C">
      <w:numFmt w:val="bullet"/>
      <w:lvlText w:val="-"/>
      <w:lvlJc w:val="left"/>
      <w:pPr>
        <w:ind w:left="720" w:hanging="360"/>
      </w:pPr>
      <w:rPr>
        <w:rFonts w:ascii="Calibri" w:eastAsia="Batang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47037"/>
    <w:multiLevelType w:val="hybridMultilevel"/>
    <w:tmpl w:val="D48A3F78"/>
    <w:lvl w:ilvl="0" w:tplc="61904DFC">
      <w:start w:val="5"/>
      <w:numFmt w:val="bullet"/>
      <w:pStyle w:val="ListParagraph"/>
      <w:lvlText w:val="-"/>
      <w:lvlJc w:val="left"/>
      <w:pPr>
        <w:ind w:left="720" w:hanging="360"/>
      </w:pPr>
      <w:rPr>
        <w:rFonts w:ascii="Calibri" w:eastAsia="Batang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03BDB"/>
    <w:multiLevelType w:val="hybridMultilevel"/>
    <w:tmpl w:val="095674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3" w15:restartNumberingAfterBreak="0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4" w15:restartNumberingAfterBreak="0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5" w15:restartNumberingAfterBreak="0">
    <w:nsid w:val="6F124EEF"/>
    <w:multiLevelType w:val="hybridMultilevel"/>
    <w:tmpl w:val="F44CA7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3"/>
  </w:num>
  <w:num w:numId="5">
    <w:abstractNumId w:val="2"/>
  </w:num>
  <w:num w:numId="6">
    <w:abstractNumId w:val="11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  <w:num w:numId="13">
    <w:abstractNumId w:val="4"/>
  </w:num>
  <w:num w:numId="14">
    <w:abstractNumId w:val="15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F16306"/>
    <w:rsid w:val="00017011"/>
    <w:rsid w:val="000438A5"/>
    <w:rsid w:val="000B65AF"/>
    <w:rsid w:val="000E1589"/>
    <w:rsid w:val="00110F29"/>
    <w:rsid w:val="00141CEC"/>
    <w:rsid w:val="00153C8D"/>
    <w:rsid w:val="001906F2"/>
    <w:rsid w:val="002767B7"/>
    <w:rsid w:val="002925E9"/>
    <w:rsid w:val="00293BBD"/>
    <w:rsid w:val="002C239C"/>
    <w:rsid w:val="00404FD7"/>
    <w:rsid w:val="004A09EF"/>
    <w:rsid w:val="00505715"/>
    <w:rsid w:val="0050629D"/>
    <w:rsid w:val="0059281A"/>
    <w:rsid w:val="005963D1"/>
    <w:rsid w:val="005E1E8C"/>
    <w:rsid w:val="006236D6"/>
    <w:rsid w:val="00673136"/>
    <w:rsid w:val="0069648A"/>
    <w:rsid w:val="006A79C4"/>
    <w:rsid w:val="006B2F7A"/>
    <w:rsid w:val="006F1FB3"/>
    <w:rsid w:val="00711420"/>
    <w:rsid w:val="00742132"/>
    <w:rsid w:val="00745BC2"/>
    <w:rsid w:val="00767625"/>
    <w:rsid w:val="00777767"/>
    <w:rsid w:val="0078088E"/>
    <w:rsid w:val="007C114B"/>
    <w:rsid w:val="00836448"/>
    <w:rsid w:val="00880969"/>
    <w:rsid w:val="0098050A"/>
    <w:rsid w:val="0099777E"/>
    <w:rsid w:val="009D009F"/>
    <w:rsid w:val="00A65896"/>
    <w:rsid w:val="00AB4E30"/>
    <w:rsid w:val="00AF732C"/>
    <w:rsid w:val="00B127BA"/>
    <w:rsid w:val="00B54F4B"/>
    <w:rsid w:val="00B727EA"/>
    <w:rsid w:val="00BC3E2A"/>
    <w:rsid w:val="00C54CCA"/>
    <w:rsid w:val="00C86335"/>
    <w:rsid w:val="00CA755C"/>
    <w:rsid w:val="00CC2DEC"/>
    <w:rsid w:val="00CD68E1"/>
    <w:rsid w:val="00CF0EE1"/>
    <w:rsid w:val="00D023DA"/>
    <w:rsid w:val="00D740A2"/>
    <w:rsid w:val="00DA6369"/>
    <w:rsid w:val="00DA6E22"/>
    <w:rsid w:val="00DB11B7"/>
    <w:rsid w:val="00DB6563"/>
    <w:rsid w:val="00DC2366"/>
    <w:rsid w:val="00DC26B4"/>
    <w:rsid w:val="00E07D84"/>
    <w:rsid w:val="00E20BA3"/>
    <w:rsid w:val="00E555B2"/>
    <w:rsid w:val="00EA36C4"/>
    <w:rsid w:val="00EC7FA8"/>
    <w:rsid w:val="00EF1349"/>
    <w:rsid w:val="00F16306"/>
    <w:rsid w:val="00FF34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880FC5-308E-40C2-BA03-8E296E5E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6F2"/>
    <w:pPr>
      <w:widowControl w:val="0"/>
      <w:wordWrap w:val="0"/>
      <w:autoSpaceDE w:val="0"/>
      <w:autoSpaceDN w:val="0"/>
      <w:jc w:val="both"/>
    </w:pPr>
    <w:rPr>
      <w:rFonts w:ascii="Calibri"/>
      <w:kern w:val="2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BC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45BC2"/>
    <w:rPr>
      <w:rFonts w:ascii="Cambria" w:eastAsia="Times New Roman" w:hAnsi="Cambria" w:cs="Times New Roman"/>
      <w:b/>
      <w:bCs/>
      <w:kern w:val="32"/>
      <w:sz w:val="32"/>
      <w:szCs w:val="32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88096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80969"/>
    <w:rPr>
      <w:rFonts w:ascii="Calibri"/>
      <w:kern w:val="2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88096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80969"/>
    <w:rPr>
      <w:rFonts w:ascii="Calibri"/>
      <w:kern w:val="2"/>
      <w:szCs w:val="24"/>
      <w:lang w:val="en-US" w:eastAsia="ko-KR"/>
    </w:rPr>
  </w:style>
  <w:style w:type="character" w:customStyle="1" w:styleId="apple-converted-space">
    <w:name w:val="apple-converted-space"/>
    <w:rsid w:val="006236D6"/>
  </w:style>
  <w:style w:type="table" w:styleId="TableGrid">
    <w:name w:val="Table Grid"/>
    <w:basedOn w:val="TableNormal"/>
    <w:uiPriority w:val="59"/>
    <w:rsid w:val="00EC7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7777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53C8D"/>
    <w:rPr>
      <w:rFonts w:ascii="Tahoma" w:hAnsi="Tahoma" w:cs="Tahoma"/>
      <w:kern w:val="2"/>
      <w:sz w:val="16"/>
      <w:szCs w:val="16"/>
      <w:lang w:val="en-US" w:eastAsia="ko-KR"/>
    </w:rPr>
  </w:style>
  <w:style w:type="paragraph" w:styleId="ListParagraph">
    <w:name w:val="List Paragraph"/>
    <w:basedOn w:val="Normal"/>
    <w:uiPriority w:val="34"/>
    <w:qFormat/>
    <w:rsid w:val="00153C8D"/>
    <w:pPr>
      <w:widowControl/>
      <w:numPr>
        <w:numId w:val="12"/>
      </w:numPr>
      <w:tabs>
        <w:tab w:val="left" w:pos="714"/>
        <w:tab w:val="right" w:pos="5940"/>
      </w:tabs>
      <w:wordWrap/>
      <w:ind w:right="504"/>
      <w:jc w:val="left"/>
    </w:pPr>
    <w:rPr>
      <w:rFonts w:eastAsia="Batang" w:hAnsi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767</Words>
  <Characters>4111</Characters>
  <Application>Microsoft Office Word</Application>
  <DocSecurity>0</DocSecurity>
  <Lines>34</Lines>
  <Paragraphs>9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Daniel Ranieri Ranieri</cp:lastModifiedBy>
  <cp:revision>11</cp:revision>
  <cp:lastPrinted>2015-02-24T04:58:00Z</cp:lastPrinted>
  <dcterms:created xsi:type="dcterms:W3CDTF">2015-05-26T03:41:00Z</dcterms:created>
  <dcterms:modified xsi:type="dcterms:W3CDTF">2016-10-10T02:29:00Z</dcterms:modified>
</cp:coreProperties>
</file>